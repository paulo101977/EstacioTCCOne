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39" w:rsidRDefault="00455BB9">
      <w:pPr>
        <w:spacing w:line="360" w:lineRule="auto"/>
        <w:jc w:val="center"/>
        <w:rPr>
          <w:b/>
        </w:rPr>
      </w:pPr>
      <w:r>
        <w:rPr>
          <w:b/>
        </w:rPr>
        <w:t>UNIVERSIDADE ESTÁCIO DE SÁ</w:t>
      </w:r>
    </w:p>
    <w:p w:rsidR="009E7B39" w:rsidRDefault="009E7B39">
      <w:pPr>
        <w:spacing w:line="360" w:lineRule="auto"/>
        <w:jc w:val="center"/>
        <w:rPr>
          <w:b/>
        </w:rPr>
      </w:pPr>
    </w:p>
    <w:p w:rsidR="009E7B39" w:rsidRDefault="009E7B39">
      <w:pPr>
        <w:spacing w:line="360" w:lineRule="auto"/>
        <w:jc w:val="center"/>
        <w:rPr>
          <w:b/>
        </w:rPr>
      </w:pPr>
    </w:p>
    <w:p w:rsidR="009E7B39" w:rsidRDefault="009E7B39">
      <w:pPr>
        <w:spacing w:line="360" w:lineRule="auto"/>
        <w:ind w:left="600"/>
        <w:rPr>
          <w:b/>
        </w:rPr>
      </w:pPr>
    </w:p>
    <w:p w:rsidR="009E7B39" w:rsidRDefault="00455BB9">
      <w:pPr>
        <w:spacing w:line="360" w:lineRule="auto"/>
        <w:ind w:left="600"/>
        <w:jc w:val="center"/>
        <w:rPr>
          <w:b/>
        </w:rPr>
      </w:pPr>
      <w:r>
        <w:rPr>
          <w:noProof/>
        </w:rPr>
        <w:drawing>
          <wp:inline distT="0" distB="0" distL="0" distR="0">
            <wp:extent cx="2279015" cy="1965325"/>
            <wp:effectExtent l="0" t="0" r="0" b="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pic:cNvPicPr>
                      <a:picLocks noChangeAspect="1" noChangeArrowheads="1"/>
                    </pic:cNvPicPr>
                  </pic:nvPicPr>
                  <pic:blipFill>
                    <a:blip r:embed="rId9"/>
                    <a:stretch>
                      <a:fillRect/>
                    </a:stretch>
                  </pic:blipFill>
                  <pic:spPr bwMode="auto">
                    <a:xfrm>
                      <a:off x="0" y="0"/>
                      <a:ext cx="2279015" cy="1965325"/>
                    </a:xfrm>
                    <a:prstGeom prst="rect">
                      <a:avLst/>
                    </a:prstGeom>
                  </pic:spPr>
                </pic:pic>
              </a:graphicData>
            </a:graphic>
          </wp:inline>
        </w:drawing>
      </w:r>
    </w:p>
    <w:p w:rsidR="009E7B39" w:rsidRDefault="009E7B39">
      <w:pPr>
        <w:spacing w:line="360" w:lineRule="auto"/>
        <w:ind w:left="600"/>
        <w:rPr>
          <w:b/>
        </w:rPr>
      </w:pPr>
    </w:p>
    <w:p w:rsidR="009E7B39" w:rsidRDefault="009E7B39">
      <w:pPr>
        <w:spacing w:line="360" w:lineRule="auto"/>
        <w:ind w:left="600"/>
        <w:rPr>
          <w:b/>
        </w:rPr>
      </w:pPr>
    </w:p>
    <w:p w:rsidR="009E7B39" w:rsidRDefault="009E7B39">
      <w:pPr>
        <w:spacing w:line="360" w:lineRule="auto"/>
        <w:ind w:left="600"/>
        <w:rPr>
          <w:b/>
        </w:rPr>
      </w:pPr>
    </w:p>
    <w:p w:rsidR="009E7B39" w:rsidRDefault="009E7B39">
      <w:pPr>
        <w:spacing w:line="360" w:lineRule="auto"/>
        <w:ind w:left="600"/>
        <w:rPr>
          <w:b/>
        </w:rPr>
      </w:pPr>
    </w:p>
    <w:p w:rsidR="009E7B39" w:rsidRDefault="009E7B39">
      <w:pPr>
        <w:spacing w:line="360" w:lineRule="auto"/>
        <w:ind w:left="600"/>
        <w:rPr>
          <w:b/>
        </w:rPr>
      </w:pPr>
    </w:p>
    <w:p w:rsidR="009E7B39" w:rsidRDefault="009E7B39">
      <w:pPr>
        <w:pStyle w:val="Default"/>
        <w:spacing w:line="360" w:lineRule="auto"/>
        <w:rPr>
          <w:rFonts w:ascii="Times New Roman" w:hAnsi="Times New Roman" w:cs="Times New Roman"/>
        </w:rPr>
      </w:pPr>
    </w:p>
    <w:p w:rsidR="009E7B39" w:rsidRDefault="00455BB9">
      <w:pPr>
        <w:spacing w:line="360" w:lineRule="auto"/>
        <w:jc w:val="center"/>
        <w:rPr>
          <w:b/>
        </w:rPr>
      </w:pPr>
      <w:r>
        <w:rPr>
          <w:b/>
          <w:bCs/>
        </w:rPr>
        <w:t>TCC EM SISTEMAS DE INFORMAÇÃO-EAD</w:t>
      </w: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9E7B39">
      <w:pPr>
        <w:spacing w:line="360" w:lineRule="auto"/>
        <w:ind w:left="600"/>
        <w:jc w:val="right"/>
        <w:rPr>
          <w:b/>
        </w:rPr>
      </w:pPr>
    </w:p>
    <w:p w:rsidR="009E7B39" w:rsidRDefault="00455BB9">
      <w:pPr>
        <w:spacing w:line="360" w:lineRule="auto"/>
        <w:jc w:val="center"/>
        <w:rPr>
          <w:b/>
        </w:rPr>
      </w:pPr>
      <w:r>
        <w:rPr>
          <w:b/>
        </w:rPr>
        <w:t xml:space="preserve">                         Professora Orientadora:   </w:t>
      </w:r>
      <w:proofErr w:type="spellStart"/>
      <w:proofErr w:type="gramStart"/>
      <w:r>
        <w:rPr>
          <w:b/>
        </w:rPr>
        <w:t>MSc</w:t>
      </w:r>
      <w:proofErr w:type="spellEnd"/>
      <w:proofErr w:type="gramEnd"/>
      <w:r>
        <w:rPr>
          <w:b/>
        </w:rPr>
        <w:t>. Claudia Abreu Paes</w:t>
      </w:r>
    </w:p>
    <w:p w:rsidR="009E7B39" w:rsidRDefault="009E7B39">
      <w:pPr>
        <w:spacing w:line="360" w:lineRule="auto"/>
        <w:ind w:left="600"/>
        <w:rPr>
          <w:b/>
          <w:color w:val="000080"/>
        </w:rPr>
      </w:pPr>
    </w:p>
    <w:p w:rsidR="009E7B39" w:rsidRDefault="009E7B39">
      <w:pPr>
        <w:spacing w:line="360" w:lineRule="auto"/>
      </w:pP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455BB9">
      <w:pPr>
        <w:spacing w:line="360" w:lineRule="auto"/>
        <w:jc w:val="center"/>
      </w:pPr>
      <w:r>
        <w:t>2016</w:t>
      </w:r>
      <w:r>
        <w:br w:type="page"/>
      </w:r>
    </w:p>
    <w:p w:rsidR="009E7B39" w:rsidRDefault="00455BB9">
      <w:pPr>
        <w:spacing w:line="360" w:lineRule="auto"/>
        <w:jc w:val="center"/>
      </w:pPr>
      <w:r>
        <w:rPr>
          <w:b/>
          <w:u w:val="single"/>
        </w:rPr>
        <w:lastRenderedPageBreak/>
        <w:t xml:space="preserve">Sistema de Segurança com </w:t>
      </w:r>
      <w:proofErr w:type="spellStart"/>
      <w:r>
        <w:rPr>
          <w:b/>
          <w:u w:val="single"/>
        </w:rPr>
        <w:t>Arduino</w:t>
      </w:r>
      <w:proofErr w:type="spellEnd"/>
      <w:r>
        <w:rPr>
          <w:b/>
          <w:u w:val="single"/>
        </w:rPr>
        <w:t xml:space="preserve"> e </w:t>
      </w:r>
      <w:proofErr w:type="spellStart"/>
      <w:r>
        <w:rPr>
          <w:b/>
          <w:u w:val="single"/>
        </w:rPr>
        <w:t>Drone</w:t>
      </w:r>
      <w:proofErr w:type="spellEnd"/>
    </w:p>
    <w:p w:rsidR="009E7B39" w:rsidRDefault="009E7B39">
      <w:pPr>
        <w:spacing w:line="360" w:lineRule="auto"/>
        <w:jc w:val="right"/>
        <w:rPr>
          <w:b/>
        </w:rPr>
      </w:pPr>
    </w:p>
    <w:p w:rsidR="009E7B39" w:rsidRDefault="009E7B39">
      <w:pPr>
        <w:spacing w:line="360" w:lineRule="auto"/>
        <w:jc w:val="right"/>
        <w:rPr>
          <w:b/>
        </w:rPr>
      </w:pPr>
    </w:p>
    <w:p w:rsidR="009E7B39" w:rsidRDefault="009E7B39">
      <w:pPr>
        <w:spacing w:line="360" w:lineRule="auto"/>
        <w:jc w:val="right"/>
        <w:rPr>
          <w:b/>
        </w:rPr>
      </w:pPr>
    </w:p>
    <w:p w:rsidR="009E7B39" w:rsidRDefault="009E7B39">
      <w:pPr>
        <w:spacing w:line="360" w:lineRule="auto"/>
        <w:jc w:val="right"/>
        <w:rPr>
          <w:b/>
        </w:rPr>
      </w:pPr>
    </w:p>
    <w:p w:rsidR="009E7B39" w:rsidRDefault="009E7B39">
      <w:pPr>
        <w:spacing w:line="360" w:lineRule="auto"/>
        <w:jc w:val="right"/>
        <w:rPr>
          <w:b/>
        </w:rPr>
      </w:pPr>
    </w:p>
    <w:p w:rsidR="009E7B39" w:rsidRDefault="009E7B39">
      <w:pPr>
        <w:spacing w:line="360" w:lineRule="auto"/>
        <w:jc w:val="both"/>
        <w:rPr>
          <w:b/>
        </w:rPr>
      </w:pPr>
    </w:p>
    <w:p w:rsidR="009E7B39" w:rsidRDefault="00455BB9">
      <w:pPr>
        <w:spacing w:line="360" w:lineRule="auto"/>
        <w:ind w:left="3686"/>
        <w:jc w:val="both"/>
      </w:pPr>
      <w:r>
        <w:t xml:space="preserve">Trabalho apresentado na disciplina de </w:t>
      </w:r>
      <w:r>
        <w:t>Projeto TCC EM SISTEMAS DE INFORMAÇÃO-EAD da Universidade Estácio de Sá, como requisito parcial para obtenção do grau de Bacharel em Sistemas de Informação.</w:t>
      </w:r>
    </w:p>
    <w:p w:rsidR="009E7B39" w:rsidRDefault="009E7B39">
      <w:pPr>
        <w:spacing w:line="360" w:lineRule="auto"/>
        <w:ind w:left="3686"/>
        <w:jc w:val="both"/>
      </w:pPr>
    </w:p>
    <w:p w:rsidR="009E7B39" w:rsidRDefault="009E7B39">
      <w:pPr>
        <w:spacing w:line="360" w:lineRule="auto"/>
        <w:jc w:val="both"/>
      </w:pPr>
    </w:p>
    <w:p w:rsidR="009E7B39" w:rsidRDefault="009E7B39">
      <w:pPr>
        <w:spacing w:line="360" w:lineRule="auto"/>
        <w:jc w:val="both"/>
      </w:pPr>
    </w:p>
    <w:p w:rsidR="009E7B39" w:rsidRDefault="009E7B39">
      <w:pPr>
        <w:spacing w:line="360" w:lineRule="auto"/>
        <w:jc w:val="both"/>
      </w:pPr>
    </w:p>
    <w:p w:rsidR="009E7B39" w:rsidRDefault="009E7B39">
      <w:pPr>
        <w:spacing w:line="360" w:lineRule="auto"/>
        <w:jc w:val="center"/>
        <w:rPr>
          <w:b/>
        </w:rPr>
      </w:pPr>
    </w:p>
    <w:p w:rsidR="009E7B39" w:rsidRDefault="00455BB9">
      <w:pPr>
        <w:tabs>
          <w:tab w:val="left" w:pos="2760"/>
          <w:tab w:val="left" w:pos="3720"/>
          <w:tab w:val="left" w:pos="4920"/>
        </w:tabs>
        <w:spacing w:line="360" w:lineRule="auto"/>
        <w:rPr>
          <w:b/>
        </w:rPr>
      </w:pPr>
      <w:r>
        <w:rPr>
          <w:b/>
        </w:rPr>
        <w:tab/>
        <w:t>Autor:</w:t>
      </w:r>
      <w:r>
        <w:rPr>
          <w:b/>
        </w:rPr>
        <w:tab/>
      </w:r>
    </w:p>
    <w:p w:rsidR="009E7B39" w:rsidRDefault="00455BB9">
      <w:pPr>
        <w:spacing w:line="360" w:lineRule="auto"/>
        <w:ind w:left="4254"/>
      </w:pPr>
      <w:r>
        <w:rPr>
          <w:b/>
        </w:rPr>
        <w:t>Paulo Sérgio Galdino Sacramento</w:t>
      </w:r>
    </w:p>
    <w:p w:rsidR="009E7B39" w:rsidRDefault="009E7B39">
      <w:pPr>
        <w:spacing w:line="360" w:lineRule="auto"/>
        <w:jc w:val="center"/>
        <w:rPr>
          <w:b/>
        </w:rPr>
      </w:pPr>
    </w:p>
    <w:p w:rsidR="009E7B39" w:rsidRDefault="009E7B39">
      <w:pPr>
        <w:tabs>
          <w:tab w:val="left" w:pos="3720"/>
        </w:tabs>
        <w:spacing w:line="360" w:lineRule="auto"/>
        <w:rPr>
          <w:b/>
        </w:rPr>
      </w:pPr>
    </w:p>
    <w:p w:rsidR="009E7B39" w:rsidRDefault="009E7B39">
      <w:pPr>
        <w:tabs>
          <w:tab w:val="left" w:pos="3720"/>
        </w:tabs>
        <w:spacing w:line="360" w:lineRule="auto"/>
        <w:rPr>
          <w:b/>
        </w:rPr>
      </w:pPr>
    </w:p>
    <w:p w:rsidR="009E7B39" w:rsidRDefault="00455BB9">
      <w:pPr>
        <w:tabs>
          <w:tab w:val="left" w:pos="2760"/>
          <w:tab w:val="left" w:pos="4200"/>
        </w:tabs>
        <w:spacing w:line="360" w:lineRule="auto"/>
        <w:ind w:left="709"/>
        <w:rPr>
          <w:b/>
        </w:rPr>
      </w:pPr>
      <w:r>
        <w:rPr>
          <w:b/>
        </w:rPr>
        <w:tab/>
        <w:t xml:space="preserve">Orientadora:  </w:t>
      </w:r>
      <w:proofErr w:type="spellStart"/>
      <w:proofErr w:type="gramStart"/>
      <w:r>
        <w:rPr>
          <w:b/>
        </w:rPr>
        <w:t>MSc</w:t>
      </w:r>
      <w:proofErr w:type="spellEnd"/>
      <w:proofErr w:type="gramEnd"/>
      <w:r>
        <w:rPr>
          <w:b/>
        </w:rPr>
        <w:t>. Claudia Abreu Paes</w:t>
      </w:r>
    </w:p>
    <w:p w:rsidR="009E7B39" w:rsidRDefault="00455BB9">
      <w:pPr>
        <w:tabs>
          <w:tab w:val="left" w:pos="3720"/>
          <w:tab w:val="left" w:pos="4920"/>
        </w:tabs>
        <w:spacing w:line="360" w:lineRule="auto"/>
      </w:pPr>
      <w:r>
        <w:rPr>
          <w:b/>
        </w:rPr>
        <w:tab/>
      </w:r>
    </w:p>
    <w:p w:rsidR="009E7B39" w:rsidRDefault="009E7B39">
      <w:pPr>
        <w:spacing w:line="360" w:lineRule="auto"/>
        <w:jc w:val="center"/>
        <w:rPr>
          <w:b/>
        </w:rPr>
      </w:pP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455BB9">
      <w:pPr>
        <w:spacing w:line="360" w:lineRule="auto"/>
        <w:jc w:val="center"/>
        <w:rPr>
          <w:b/>
        </w:rPr>
      </w:pPr>
      <w:r>
        <w:rPr>
          <w:b/>
        </w:rPr>
        <w:t>2016</w:t>
      </w:r>
    </w:p>
    <w:p w:rsidR="009E7B39" w:rsidRDefault="00455BB9">
      <w:pPr>
        <w:spacing w:line="360" w:lineRule="auto"/>
        <w:jc w:val="both"/>
        <w:rPr>
          <w:b/>
        </w:rPr>
      </w:pPr>
      <w:r>
        <w:br w:type="page"/>
      </w:r>
    </w:p>
    <w:p w:rsidR="009E7B39" w:rsidRDefault="009E7B39">
      <w:pPr>
        <w:spacing w:line="360" w:lineRule="auto"/>
        <w:jc w:val="both"/>
        <w:rPr>
          <w:b/>
        </w:rPr>
      </w:pPr>
    </w:p>
    <w:p w:rsidR="009E7B39" w:rsidRDefault="00455BB9">
      <w:pPr>
        <w:spacing w:line="360" w:lineRule="auto"/>
        <w:jc w:val="both"/>
        <w:rPr>
          <w:b/>
        </w:rPr>
      </w:pPr>
      <w:r>
        <w:br w:type="page"/>
      </w:r>
    </w:p>
    <w:p w:rsidR="009E7B39" w:rsidRDefault="00455BB9">
      <w:pPr>
        <w:spacing w:line="360" w:lineRule="auto"/>
        <w:jc w:val="center"/>
      </w:pPr>
      <w:r>
        <w:rPr>
          <w:b/>
          <w:u w:val="single"/>
        </w:rPr>
        <w:lastRenderedPageBreak/>
        <w:t xml:space="preserve">Sistema de Segurança com </w:t>
      </w:r>
      <w:proofErr w:type="spellStart"/>
      <w:r>
        <w:rPr>
          <w:b/>
          <w:u w:val="single"/>
        </w:rPr>
        <w:t>Drone</w:t>
      </w:r>
      <w:proofErr w:type="spellEnd"/>
      <w:r>
        <w:rPr>
          <w:b/>
          <w:u w:val="single"/>
        </w:rPr>
        <w:t xml:space="preserve"> e </w:t>
      </w:r>
      <w:proofErr w:type="spellStart"/>
      <w:r>
        <w:rPr>
          <w:b/>
          <w:u w:val="single"/>
        </w:rPr>
        <w:t>Arduino</w:t>
      </w:r>
      <w:proofErr w:type="spellEnd"/>
    </w:p>
    <w:p w:rsidR="009E7B39" w:rsidRDefault="009E7B39">
      <w:pPr>
        <w:spacing w:line="360" w:lineRule="auto"/>
        <w:jc w:val="both"/>
        <w:rPr>
          <w:b/>
        </w:rPr>
      </w:pPr>
    </w:p>
    <w:p w:rsidR="009E7B39" w:rsidRDefault="009E7B39">
      <w:pPr>
        <w:spacing w:line="360" w:lineRule="auto"/>
        <w:jc w:val="both"/>
        <w:rPr>
          <w:b/>
        </w:rPr>
      </w:pPr>
    </w:p>
    <w:p w:rsidR="009E7B39" w:rsidRDefault="009E7B39">
      <w:pPr>
        <w:spacing w:line="360" w:lineRule="auto"/>
        <w:jc w:val="both"/>
        <w:rPr>
          <w:b/>
        </w:rPr>
      </w:pPr>
    </w:p>
    <w:p w:rsidR="009E7B39" w:rsidRDefault="00455BB9">
      <w:pPr>
        <w:spacing w:line="360" w:lineRule="auto"/>
        <w:jc w:val="center"/>
      </w:pPr>
      <w:r>
        <w:rPr>
          <w:b/>
        </w:rPr>
        <w:t>Paulo Sérgio Galdino Sacramento - 201307369928</w:t>
      </w:r>
    </w:p>
    <w:p w:rsidR="009E7B39" w:rsidRDefault="009E7B39">
      <w:pPr>
        <w:spacing w:line="360" w:lineRule="auto"/>
        <w:jc w:val="both"/>
        <w:rPr>
          <w:b/>
        </w:rPr>
      </w:pPr>
    </w:p>
    <w:p w:rsidR="009E7B39" w:rsidRDefault="009E7B39">
      <w:pPr>
        <w:spacing w:line="360" w:lineRule="auto"/>
        <w:jc w:val="both"/>
        <w:rPr>
          <w:b/>
        </w:rPr>
      </w:pPr>
    </w:p>
    <w:p w:rsidR="009E7B39" w:rsidRDefault="009E7B39">
      <w:pPr>
        <w:spacing w:line="360" w:lineRule="auto"/>
        <w:jc w:val="both"/>
        <w:rPr>
          <w:b/>
        </w:rPr>
      </w:pPr>
    </w:p>
    <w:p w:rsidR="009E7B39" w:rsidRDefault="00455BB9">
      <w:pPr>
        <w:spacing w:line="360" w:lineRule="auto"/>
        <w:ind w:left="3686"/>
        <w:jc w:val="both"/>
      </w:pPr>
      <w:r>
        <w:t>Trabalho apresentado na disciplina de Projeto TCC EM SISTEMAS DE INFORMAÇÃO-EAD da Universidade Estácio de Sá, como requisito parcial para obtenção do g</w:t>
      </w:r>
      <w:r>
        <w:t>rau de Bacharel em Sistemas de Informação.</w:t>
      </w:r>
    </w:p>
    <w:p w:rsidR="009E7B39" w:rsidRDefault="009E7B39">
      <w:pPr>
        <w:spacing w:line="360" w:lineRule="auto"/>
        <w:jc w:val="center"/>
      </w:pPr>
    </w:p>
    <w:p w:rsidR="009E7B39" w:rsidRDefault="009E7B39">
      <w:pPr>
        <w:spacing w:line="360" w:lineRule="auto"/>
        <w:jc w:val="center"/>
      </w:pPr>
    </w:p>
    <w:p w:rsidR="009E7B39" w:rsidRDefault="009E7B39">
      <w:pPr>
        <w:spacing w:line="360" w:lineRule="auto"/>
        <w:jc w:val="center"/>
      </w:pPr>
    </w:p>
    <w:p w:rsidR="009E7B39" w:rsidRDefault="00455BB9">
      <w:pPr>
        <w:spacing w:line="360" w:lineRule="auto"/>
      </w:pPr>
      <w:r>
        <w:t xml:space="preserve">Aprovado em </w:t>
      </w:r>
      <w:r>
        <w:rPr>
          <w:highlight w:val="yellow"/>
        </w:rPr>
        <w:t>&lt;mês&gt;</w:t>
      </w:r>
      <w:r>
        <w:t xml:space="preserve"> de 2016.</w:t>
      </w:r>
    </w:p>
    <w:p w:rsidR="009E7B39" w:rsidRDefault="009E7B39">
      <w:pPr>
        <w:spacing w:line="360" w:lineRule="auto"/>
      </w:pPr>
    </w:p>
    <w:p w:rsidR="009E7B39" w:rsidRDefault="00455BB9">
      <w:pPr>
        <w:spacing w:line="360" w:lineRule="auto"/>
        <w:jc w:val="center"/>
        <w:rPr>
          <w:b/>
        </w:rPr>
      </w:pPr>
      <w:r>
        <w:rPr>
          <w:b/>
        </w:rPr>
        <w:t>BANCA EXAMINADORA</w:t>
      </w:r>
      <w:r>
        <w:rPr>
          <w:b/>
        </w:rPr>
        <w:br/>
      </w:r>
    </w:p>
    <w:p w:rsidR="009E7B39" w:rsidRDefault="009E7B39">
      <w:pPr>
        <w:spacing w:line="360" w:lineRule="auto"/>
      </w:pPr>
    </w:p>
    <w:p w:rsidR="009E7B39" w:rsidRDefault="009E7B39">
      <w:pPr>
        <w:spacing w:line="360" w:lineRule="auto"/>
      </w:pPr>
    </w:p>
    <w:p w:rsidR="009E7B39" w:rsidRDefault="009E7B39">
      <w:pPr>
        <w:spacing w:line="360" w:lineRule="auto"/>
      </w:pPr>
    </w:p>
    <w:p w:rsidR="009E7B39" w:rsidRDefault="009E7B39">
      <w:pPr>
        <w:spacing w:line="360" w:lineRule="auto"/>
      </w:pPr>
    </w:p>
    <w:p w:rsidR="009E7B39" w:rsidRDefault="009E7B39">
      <w:pPr>
        <w:spacing w:line="360" w:lineRule="auto"/>
      </w:pPr>
    </w:p>
    <w:p w:rsidR="009E7B39" w:rsidRDefault="00455BB9">
      <w:pPr>
        <w:spacing w:line="360" w:lineRule="auto"/>
      </w:pPr>
      <w:r>
        <w:t>________________________________________</w:t>
      </w:r>
    </w:p>
    <w:p w:rsidR="009E7B39" w:rsidRDefault="00455BB9">
      <w:pPr>
        <w:spacing w:line="360" w:lineRule="auto"/>
      </w:pPr>
      <w:r>
        <w:t xml:space="preserve">Prof. </w:t>
      </w:r>
      <w:proofErr w:type="spellStart"/>
      <w:proofErr w:type="gramStart"/>
      <w:r>
        <w:t>MSc</w:t>
      </w:r>
      <w:proofErr w:type="spellEnd"/>
      <w:proofErr w:type="gramEnd"/>
      <w:r>
        <w:t xml:space="preserve"> Claudia Abreu Paes - Orientador</w:t>
      </w:r>
      <w:r>
        <w:br/>
        <w:t xml:space="preserve">Universidade </w:t>
      </w:r>
      <w:proofErr w:type="spellStart"/>
      <w:r>
        <w:t>Estacio</w:t>
      </w:r>
      <w:proofErr w:type="spellEnd"/>
      <w:r>
        <w:t xml:space="preserve"> de Sá</w:t>
      </w:r>
    </w:p>
    <w:p w:rsidR="009E7B39" w:rsidRDefault="009E7B39">
      <w:pPr>
        <w:spacing w:line="360" w:lineRule="auto"/>
      </w:pPr>
    </w:p>
    <w:p w:rsidR="009E7B39" w:rsidRDefault="009E7B39">
      <w:pPr>
        <w:spacing w:line="360" w:lineRule="auto"/>
        <w:jc w:val="center"/>
      </w:pPr>
    </w:p>
    <w:p w:rsidR="009E7B39" w:rsidRDefault="00455BB9">
      <w:pPr>
        <w:spacing w:line="360" w:lineRule="auto"/>
        <w:jc w:val="center"/>
      </w:pPr>
      <w:r>
        <w:t>2016</w:t>
      </w:r>
    </w:p>
    <w:p w:rsidR="009E7B39" w:rsidRDefault="009E7B39">
      <w:pPr>
        <w:spacing w:line="360" w:lineRule="auto"/>
        <w:jc w:val="center"/>
        <w:rPr>
          <w:b/>
        </w:rPr>
      </w:pPr>
    </w:p>
    <w:p w:rsidR="009E7B39" w:rsidRDefault="009E7B39">
      <w:pPr>
        <w:spacing w:line="360" w:lineRule="auto"/>
        <w:jc w:val="center"/>
        <w:rPr>
          <w:b/>
        </w:rPr>
      </w:pPr>
    </w:p>
    <w:p w:rsidR="009E7B39" w:rsidRDefault="00455BB9">
      <w:pPr>
        <w:spacing w:line="360" w:lineRule="auto"/>
        <w:jc w:val="center"/>
        <w:rPr>
          <w:b/>
        </w:rPr>
      </w:pPr>
      <w:r>
        <w:rPr>
          <w:b/>
        </w:rPr>
        <w:t>Reitora</w:t>
      </w:r>
    </w:p>
    <w:p w:rsidR="009E7B39" w:rsidRDefault="00455BB9">
      <w:pPr>
        <w:spacing w:line="360" w:lineRule="auto"/>
        <w:jc w:val="center"/>
        <w:rPr>
          <w:b/>
        </w:rPr>
      </w:pPr>
      <w:r>
        <w:rPr>
          <w:b/>
        </w:rPr>
        <w:t xml:space="preserve">Paula </w:t>
      </w:r>
      <w:proofErr w:type="spellStart"/>
      <w:r>
        <w:rPr>
          <w:b/>
        </w:rPr>
        <w:t>Caleffi</w:t>
      </w:r>
      <w:proofErr w:type="spellEnd"/>
      <w:r>
        <w:rPr>
          <w:b/>
        </w:rPr>
        <w:t xml:space="preserve">, </w:t>
      </w:r>
      <w:proofErr w:type="spellStart"/>
      <w:proofErr w:type="gramStart"/>
      <w:r>
        <w:rPr>
          <w:b/>
        </w:rPr>
        <w:t>DSc</w:t>
      </w:r>
      <w:proofErr w:type="spellEnd"/>
      <w:proofErr w:type="gramEnd"/>
    </w:p>
    <w:p w:rsidR="009E7B39" w:rsidRDefault="009E7B39">
      <w:pPr>
        <w:spacing w:line="360" w:lineRule="auto"/>
        <w:jc w:val="center"/>
        <w:rPr>
          <w:b/>
        </w:rPr>
      </w:pPr>
    </w:p>
    <w:p w:rsidR="009E7B39" w:rsidRDefault="009E7B39">
      <w:pPr>
        <w:spacing w:line="360" w:lineRule="auto"/>
        <w:jc w:val="center"/>
        <w:rPr>
          <w:b/>
        </w:rPr>
      </w:pPr>
    </w:p>
    <w:p w:rsidR="009E7B39" w:rsidRDefault="00455BB9">
      <w:pPr>
        <w:spacing w:line="360" w:lineRule="auto"/>
        <w:jc w:val="center"/>
        <w:rPr>
          <w:b/>
        </w:rPr>
      </w:pPr>
      <w:r>
        <w:rPr>
          <w:b/>
        </w:rPr>
        <w:t>Vice-Reitoria de Graduação</w:t>
      </w:r>
    </w:p>
    <w:p w:rsidR="009E7B39" w:rsidRDefault="00455BB9">
      <w:pPr>
        <w:spacing w:line="360" w:lineRule="auto"/>
        <w:jc w:val="center"/>
        <w:rPr>
          <w:b/>
        </w:rPr>
      </w:pPr>
      <w:r>
        <w:rPr>
          <w:b/>
        </w:rPr>
        <w:t xml:space="preserve">Vinícius da Silva </w:t>
      </w:r>
      <w:proofErr w:type="spellStart"/>
      <w:r>
        <w:rPr>
          <w:b/>
        </w:rPr>
        <w:t>Scarpi</w:t>
      </w:r>
      <w:proofErr w:type="spellEnd"/>
      <w:r>
        <w:rPr>
          <w:b/>
        </w:rPr>
        <w:t xml:space="preserve">, </w:t>
      </w:r>
      <w:proofErr w:type="spellStart"/>
      <w:proofErr w:type="gramStart"/>
      <w:r>
        <w:rPr>
          <w:b/>
        </w:rPr>
        <w:t>DSc</w:t>
      </w:r>
      <w:proofErr w:type="spellEnd"/>
      <w:proofErr w:type="gramEnd"/>
    </w:p>
    <w:p w:rsidR="009E7B39" w:rsidRDefault="009E7B39">
      <w:pPr>
        <w:spacing w:line="360" w:lineRule="auto"/>
        <w:jc w:val="center"/>
        <w:rPr>
          <w:b/>
        </w:rPr>
      </w:pPr>
    </w:p>
    <w:p w:rsidR="009E7B39" w:rsidRDefault="009E7B39">
      <w:pPr>
        <w:spacing w:line="360" w:lineRule="auto"/>
        <w:jc w:val="center"/>
        <w:rPr>
          <w:b/>
        </w:rPr>
      </w:pPr>
    </w:p>
    <w:p w:rsidR="009E7B39" w:rsidRDefault="00455BB9">
      <w:pPr>
        <w:spacing w:line="360" w:lineRule="auto"/>
        <w:jc w:val="center"/>
        <w:rPr>
          <w:b/>
        </w:rPr>
      </w:pPr>
      <w:r>
        <w:rPr>
          <w:b/>
        </w:rPr>
        <w:t>Vice-Reitoria de Pós-Graduação e Pesquisa</w:t>
      </w:r>
    </w:p>
    <w:p w:rsidR="009E7B39" w:rsidRDefault="00455BB9">
      <w:pPr>
        <w:spacing w:line="360" w:lineRule="auto"/>
        <w:jc w:val="center"/>
        <w:rPr>
          <w:b/>
        </w:rPr>
      </w:pPr>
      <w:r>
        <w:rPr>
          <w:b/>
        </w:rPr>
        <w:t xml:space="preserve">Luciano Vicente de Medeiros, </w:t>
      </w:r>
      <w:proofErr w:type="gramStart"/>
      <w:r>
        <w:rPr>
          <w:b/>
        </w:rPr>
        <w:t>PhD</w:t>
      </w:r>
      <w:proofErr w:type="gramEnd"/>
    </w:p>
    <w:p w:rsidR="009E7B39" w:rsidRDefault="009E7B39">
      <w:pPr>
        <w:spacing w:line="360" w:lineRule="auto"/>
        <w:jc w:val="center"/>
        <w:rPr>
          <w:b/>
        </w:rPr>
      </w:pPr>
    </w:p>
    <w:p w:rsidR="009E7B39" w:rsidRDefault="00455BB9">
      <w:pPr>
        <w:spacing w:line="360" w:lineRule="auto"/>
        <w:jc w:val="center"/>
        <w:rPr>
          <w:b/>
        </w:rPr>
      </w:pPr>
      <w:r>
        <w:rPr>
          <w:b/>
        </w:rPr>
        <w:t xml:space="preserve"> </w:t>
      </w:r>
    </w:p>
    <w:p w:rsidR="009E7B39" w:rsidRDefault="00455BB9">
      <w:pPr>
        <w:spacing w:line="360" w:lineRule="auto"/>
        <w:jc w:val="center"/>
        <w:rPr>
          <w:b/>
        </w:rPr>
      </w:pPr>
      <w:r>
        <w:rPr>
          <w:b/>
        </w:rPr>
        <w:t>Vice-Reitoria de Cultura</w:t>
      </w:r>
    </w:p>
    <w:p w:rsidR="009E7B39" w:rsidRDefault="00455BB9">
      <w:pPr>
        <w:spacing w:line="360" w:lineRule="auto"/>
        <w:jc w:val="center"/>
        <w:rPr>
          <w:b/>
        </w:rPr>
      </w:pPr>
      <w:proofErr w:type="spellStart"/>
      <w:r>
        <w:rPr>
          <w:b/>
        </w:rPr>
        <w:t>Cipriana</w:t>
      </w:r>
      <w:proofErr w:type="spellEnd"/>
      <w:r>
        <w:rPr>
          <w:b/>
        </w:rPr>
        <w:t xml:space="preserve"> </w:t>
      </w:r>
      <w:proofErr w:type="spellStart"/>
      <w:r>
        <w:rPr>
          <w:b/>
        </w:rPr>
        <w:t>Nicolitt</w:t>
      </w:r>
      <w:proofErr w:type="spellEnd"/>
      <w:r>
        <w:rPr>
          <w:b/>
        </w:rPr>
        <w:t xml:space="preserve"> Cordeiro Paranhos, </w:t>
      </w:r>
      <w:proofErr w:type="spellStart"/>
      <w:proofErr w:type="gramStart"/>
      <w:r>
        <w:rPr>
          <w:b/>
        </w:rPr>
        <w:t>DSc</w:t>
      </w:r>
      <w:proofErr w:type="spellEnd"/>
      <w:proofErr w:type="gramEnd"/>
    </w:p>
    <w:p w:rsidR="009E7B39" w:rsidRDefault="009E7B39">
      <w:pPr>
        <w:spacing w:line="360" w:lineRule="auto"/>
        <w:jc w:val="center"/>
        <w:rPr>
          <w:b/>
        </w:rPr>
      </w:pPr>
    </w:p>
    <w:p w:rsidR="009E7B39" w:rsidRDefault="009E7B39">
      <w:pPr>
        <w:spacing w:line="360" w:lineRule="auto"/>
        <w:jc w:val="center"/>
        <w:rPr>
          <w:b/>
        </w:rPr>
      </w:pPr>
    </w:p>
    <w:p w:rsidR="009E7B39" w:rsidRDefault="009E7B39">
      <w:pPr>
        <w:spacing w:line="360" w:lineRule="auto"/>
        <w:jc w:val="center"/>
        <w:rPr>
          <w:b/>
        </w:rPr>
      </w:pPr>
    </w:p>
    <w:p w:rsidR="009E7B39" w:rsidRDefault="00455BB9">
      <w:pPr>
        <w:tabs>
          <w:tab w:val="left" w:pos="2280"/>
          <w:tab w:val="left" w:pos="5640"/>
        </w:tabs>
        <w:spacing w:line="360" w:lineRule="auto"/>
      </w:pPr>
      <w:r>
        <w:rPr>
          <w:b/>
        </w:rPr>
        <w:tab/>
        <w:t xml:space="preserve">Documento elaborado por: Paulo Sérgio Galdino </w:t>
      </w:r>
      <w:r>
        <w:rPr>
          <w:b/>
        </w:rPr>
        <w:t>Sacramento</w:t>
      </w:r>
    </w:p>
    <w:p w:rsidR="009E7B39" w:rsidRDefault="00455BB9">
      <w:pPr>
        <w:spacing w:line="360" w:lineRule="auto"/>
        <w:jc w:val="center"/>
        <w:rPr>
          <w:b/>
        </w:rPr>
      </w:pPr>
      <w:r>
        <w:br w:type="page"/>
      </w:r>
    </w:p>
    <w:p w:rsidR="009E7B39" w:rsidRDefault="00455BB9">
      <w:pPr>
        <w:spacing w:line="360" w:lineRule="auto"/>
      </w:pPr>
      <w:r>
        <w:lastRenderedPageBreak/>
        <w:t>Ficha Catalográfica</w:t>
      </w:r>
    </w:p>
    <w:p w:rsidR="009E7B39" w:rsidRDefault="009E7B39">
      <w:pPr>
        <w:spacing w:line="360" w:lineRule="auto"/>
      </w:pPr>
    </w:p>
    <w:p w:rsidR="009E7B39" w:rsidRDefault="00455BB9">
      <w:pPr>
        <w:spacing w:line="360" w:lineRule="auto"/>
      </w:pPr>
      <w:r>
        <w:rPr>
          <w:noProof/>
        </w:rPr>
        <mc:AlternateContent>
          <mc:Choice Requires="wps">
            <w:drawing>
              <wp:anchor distT="0" distB="0" distL="114300" distR="114300" simplePos="0" relativeHeight="2" behindDoc="1" locked="0" layoutInCell="1" allowOverlap="1">
                <wp:simplePos x="0" y="0"/>
                <wp:positionH relativeFrom="column">
                  <wp:posOffset>76200</wp:posOffset>
                </wp:positionH>
                <wp:positionV relativeFrom="page">
                  <wp:posOffset>5910580</wp:posOffset>
                </wp:positionV>
                <wp:extent cx="4503420" cy="2703195"/>
                <wp:effectExtent l="13335" t="5080" r="10795" b="9525"/>
                <wp:wrapTight wrapText="bothSides">
                  <wp:wrapPolygon edited="0">
                    <wp:start x="-58" y="-137"/>
                    <wp:lineTo x="-58" y="21463"/>
                    <wp:lineTo x="21658" y="21463"/>
                    <wp:lineTo x="21658" y="-137"/>
                    <wp:lineTo x="-58" y="-137"/>
                  </wp:wrapPolygon>
                </wp:wrapTight>
                <wp:docPr id="2" name="Retângulo 7"/>
                <wp:cNvGraphicFramePr/>
                <a:graphic xmlns:a="http://schemas.openxmlformats.org/drawingml/2006/main">
                  <a:graphicData uri="http://schemas.microsoft.com/office/word/2010/wordprocessingShape">
                    <wps:wsp>
                      <wps:cNvSpPr/>
                      <wps:spPr>
                        <a:xfrm>
                          <a:off x="0" y="0"/>
                          <a:ext cx="4502880" cy="2702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9E7B39" w:rsidRDefault="009E7B39">
                            <w:pPr>
                              <w:pStyle w:val="Contedodoquadro"/>
                              <w:ind w:left="960"/>
                            </w:pPr>
                          </w:p>
                          <w:p w:rsidR="009E7B39" w:rsidRDefault="00455BB9">
                            <w:pPr>
                              <w:pStyle w:val="Contedodoquadro"/>
                              <w:tabs>
                                <w:tab w:val="left" w:pos="1080"/>
                              </w:tabs>
                              <w:ind w:left="600"/>
                            </w:pPr>
                            <w:r>
                              <w:rPr>
                                <w:rFonts w:ascii="Arial" w:hAnsi="Arial"/>
                                <w:highlight w:val="yellow"/>
                              </w:rPr>
                              <w:t xml:space="preserve">Sistema de Segurança com </w:t>
                            </w:r>
                            <w:proofErr w:type="spellStart"/>
                            <w:r>
                              <w:rPr>
                                <w:rFonts w:ascii="Arial" w:hAnsi="Arial"/>
                                <w:highlight w:val="yellow"/>
                              </w:rPr>
                              <w:t>Arduino</w:t>
                            </w:r>
                            <w:proofErr w:type="spellEnd"/>
                            <w:r>
                              <w:rPr>
                                <w:rFonts w:ascii="Arial" w:hAnsi="Arial"/>
                                <w:highlight w:val="yellow"/>
                              </w:rPr>
                              <w:t xml:space="preserve"> e </w:t>
                            </w:r>
                            <w:proofErr w:type="spellStart"/>
                            <w:r>
                              <w:rPr>
                                <w:rFonts w:ascii="Arial" w:hAnsi="Arial"/>
                                <w:highlight w:val="yellow"/>
                              </w:rPr>
                              <w:t>Drone</w:t>
                            </w:r>
                            <w:proofErr w:type="spellEnd"/>
                            <w:r>
                              <w:rPr>
                                <w:rFonts w:ascii="Arial" w:hAnsi="Arial"/>
                              </w:rPr>
                              <w:t xml:space="preserve"> / por </w:t>
                            </w:r>
                            <w:r>
                              <w:rPr>
                                <w:rFonts w:ascii="Arial" w:hAnsi="Arial"/>
                                <w:highlight w:val="yellow"/>
                              </w:rPr>
                              <w:t>Paulo Sérgio Galdino Sacramento</w:t>
                            </w:r>
                            <w:r>
                              <w:rPr>
                                <w:rFonts w:ascii="Arial" w:hAnsi="Arial"/>
                              </w:rPr>
                              <w:t>. – Rio de Janeiro, RJ: [s.n.], 2016.</w:t>
                            </w:r>
                          </w:p>
                          <w:p w:rsidR="009E7B39" w:rsidRDefault="00455BB9">
                            <w:pPr>
                              <w:pStyle w:val="Contedodoquadro"/>
                              <w:ind w:left="600"/>
                              <w:rPr>
                                <w:rFonts w:ascii="Arial" w:hAnsi="Arial"/>
                              </w:rPr>
                            </w:pPr>
                            <w:proofErr w:type="gramStart"/>
                            <w:r>
                              <w:rPr>
                                <w:rFonts w:ascii="Arial" w:hAnsi="Arial"/>
                              </w:rPr>
                              <w:t>nº</w:t>
                            </w:r>
                            <w:proofErr w:type="gramEnd"/>
                            <w:r>
                              <w:rPr>
                                <w:rFonts w:ascii="Arial" w:hAnsi="Arial"/>
                              </w:rPr>
                              <w:t xml:space="preserve"> </w:t>
                            </w:r>
                            <w:proofErr w:type="spellStart"/>
                            <w:r>
                              <w:rPr>
                                <w:rFonts w:ascii="Arial" w:hAnsi="Arial"/>
                              </w:rPr>
                              <w:t>págs</w:t>
                            </w:r>
                            <w:proofErr w:type="spellEnd"/>
                            <w:r>
                              <w:rPr>
                                <w:rFonts w:ascii="Arial" w:hAnsi="Arial"/>
                              </w:rPr>
                              <w:t xml:space="preserve"> f., 29 cm.</w:t>
                            </w:r>
                          </w:p>
                          <w:p w:rsidR="009E7B39" w:rsidRDefault="009E7B39">
                            <w:pPr>
                              <w:pStyle w:val="Contedodoquadro"/>
                              <w:ind w:left="600"/>
                              <w:rPr>
                                <w:rFonts w:ascii="Arial" w:hAnsi="Arial"/>
                              </w:rPr>
                            </w:pPr>
                          </w:p>
                          <w:p w:rsidR="009E7B39" w:rsidRDefault="00455BB9">
                            <w:pPr>
                              <w:pStyle w:val="Contedodoquadro"/>
                              <w:tabs>
                                <w:tab w:val="left" w:pos="1080"/>
                              </w:tabs>
                              <w:ind w:left="600"/>
                            </w:pPr>
                            <w:r>
                              <w:rPr>
                                <w:rFonts w:ascii="Arial" w:hAnsi="Arial"/>
                              </w:rPr>
                              <w:tab/>
                              <w:t xml:space="preserve">Trabalho de conclusão do curso de informática – Faculdade Estácio de Sá, Campus </w:t>
                            </w:r>
                            <w:r>
                              <w:rPr>
                                <w:rFonts w:ascii="Arial" w:hAnsi="Arial"/>
                              </w:rPr>
                              <w:t>West Shopping, Curso de Sistemas de Informação, 2016.</w:t>
                            </w:r>
                          </w:p>
                          <w:p w:rsidR="009E7B39" w:rsidRDefault="00455BB9">
                            <w:pPr>
                              <w:pStyle w:val="Contedodoquadro"/>
                              <w:tabs>
                                <w:tab w:val="left" w:pos="1080"/>
                              </w:tabs>
                              <w:ind w:left="600"/>
                              <w:rPr>
                                <w:rFonts w:ascii="Arial" w:hAnsi="Arial"/>
                              </w:rPr>
                            </w:pPr>
                            <w:r>
                              <w:rPr>
                                <w:rFonts w:ascii="Arial" w:hAnsi="Arial"/>
                              </w:rPr>
                              <w:tab/>
                              <w:t xml:space="preserve">Orientadora:  </w:t>
                            </w:r>
                            <w:proofErr w:type="spellStart"/>
                            <w:proofErr w:type="gramStart"/>
                            <w:r>
                              <w:rPr>
                                <w:rFonts w:ascii="Arial" w:hAnsi="Arial"/>
                              </w:rPr>
                              <w:t>MSc</w:t>
                            </w:r>
                            <w:proofErr w:type="spellEnd"/>
                            <w:proofErr w:type="gramEnd"/>
                            <w:r>
                              <w:rPr>
                                <w:rFonts w:ascii="Arial" w:hAnsi="Arial"/>
                              </w:rPr>
                              <w:t xml:space="preserve"> Claudia Abreu Paes</w:t>
                            </w:r>
                          </w:p>
                          <w:p w:rsidR="009E7B39" w:rsidRDefault="009E7B39">
                            <w:pPr>
                              <w:pStyle w:val="Contedodoquadro"/>
                              <w:ind w:left="600"/>
                              <w:rPr>
                                <w:rFonts w:ascii="Arial" w:hAnsi="Arial"/>
                              </w:rPr>
                            </w:pPr>
                          </w:p>
                          <w:p w:rsidR="009E7B39" w:rsidRDefault="00455BB9">
                            <w:pPr>
                              <w:pStyle w:val="Contedodoquadro"/>
                              <w:tabs>
                                <w:tab w:val="left" w:pos="1080"/>
                              </w:tabs>
                              <w:ind w:left="600"/>
                            </w:pPr>
                            <w:r>
                              <w:rPr>
                                <w:rFonts w:ascii="Arial" w:hAnsi="Arial"/>
                              </w:rPr>
                              <w:tab/>
                            </w:r>
                            <w:proofErr w:type="spellStart"/>
                            <w:r>
                              <w:rPr>
                                <w:rFonts w:ascii="Arial" w:hAnsi="Arial"/>
                              </w:rPr>
                              <w:t>Unitermos</w:t>
                            </w:r>
                            <w:proofErr w:type="spellEnd"/>
                            <w:r>
                              <w:rPr>
                                <w:rFonts w:ascii="Arial" w:hAnsi="Arial"/>
                              </w:rPr>
                              <w:t xml:space="preserve">: </w:t>
                            </w:r>
                            <w:proofErr w:type="gramStart"/>
                            <w:r>
                              <w:rPr>
                                <w:rFonts w:ascii="Arial" w:hAnsi="Arial"/>
                                <w:highlight w:val="yellow"/>
                              </w:rPr>
                              <w:t>1</w:t>
                            </w:r>
                            <w:proofErr w:type="gramEnd"/>
                            <w:r>
                              <w:rPr>
                                <w:rFonts w:ascii="Arial" w:hAnsi="Arial"/>
                                <w:highlight w:val="yellow"/>
                              </w:rPr>
                              <w:t xml:space="preserve">. Segurança. 2. </w:t>
                            </w:r>
                            <w:proofErr w:type="spellStart"/>
                            <w:r>
                              <w:rPr>
                                <w:rFonts w:ascii="Arial" w:hAnsi="Arial"/>
                                <w:highlight w:val="yellow"/>
                              </w:rPr>
                              <w:t>Arduino</w:t>
                            </w:r>
                            <w:proofErr w:type="spellEnd"/>
                            <w:r>
                              <w:rPr>
                                <w:rFonts w:ascii="Arial" w:hAnsi="Arial"/>
                                <w:highlight w:val="yellow"/>
                              </w:rPr>
                              <w:t xml:space="preserve">. 3. </w:t>
                            </w:r>
                            <w:proofErr w:type="spellStart"/>
                            <w:r>
                              <w:rPr>
                                <w:rFonts w:ascii="Arial" w:hAnsi="Arial"/>
                                <w:highlight w:val="yellow"/>
                              </w:rPr>
                              <w:t>Drone</w:t>
                            </w:r>
                            <w:proofErr w:type="spellEnd"/>
                            <w:r>
                              <w:rPr>
                                <w:rFonts w:ascii="Arial" w:hAnsi="Arial"/>
                              </w:rPr>
                              <w:t xml:space="preserve">.  </w:t>
                            </w:r>
                          </w:p>
                          <w:p w:rsidR="009E7B39" w:rsidRDefault="009E7B39">
                            <w:pPr>
                              <w:pStyle w:val="Contedodoquadro"/>
                              <w:ind w:left="600"/>
                              <w:rPr>
                                <w:rFonts w:ascii="Arial" w:hAnsi="Arial"/>
                                <w:sz w:val="20"/>
                                <w:szCs w:val="20"/>
                              </w:rPr>
                            </w:pPr>
                          </w:p>
                          <w:p w:rsidR="009E7B39" w:rsidRDefault="00455BB9">
                            <w:pPr>
                              <w:pStyle w:val="Contedodoquadro"/>
                              <w:ind w:left="840"/>
                              <w:rPr>
                                <w:rFonts w:ascii="Arial" w:hAnsi="Arial"/>
                              </w:rPr>
                            </w:pPr>
                            <w:r>
                              <w:rPr>
                                <w:rFonts w:ascii="Arial" w:hAnsi="Arial"/>
                              </w:rPr>
                              <w:t xml:space="preserve">     </w:t>
                            </w:r>
                          </w:p>
                          <w:p w:rsidR="009E7B39" w:rsidRDefault="00455BB9">
                            <w:pPr>
                              <w:pStyle w:val="Contedodoquadro"/>
                              <w:ind w:left="840"/>
                              <w:rPr>
                                <w:rFonts w:ascii="Arial" w:hAnsi="Arial"/>
                              </w:rPr>
                            </w:pPr>
                            <w:r>
                              <w:rPr>
                                <w:rFonts w:ascii="Arial" w:hAnsi="Arial"/>
                              </w:rPr>
                              <w:t xml:space="preserve">     </w:t>
                            </w:r>
                          </w:p>
                          <w:p w:rsidR="009E7B39" w:rsidRDefault="00455BB9">
                            <w:pPr>
                              <w:pStyle w:val="Contedodoquadro"/>
                              <w:ind w:left="960"/>
                            </w:pPr>
                            <w:r>
                              <w:t xml:space="preserve">     </w:t>
                            </w:r>
                          </w:p>
                        </w:txbxContent>
                      </wps:txbx>
                      <wps:bodyPr>
                        <a:noAutofit/>
                      </wps:bodyPr>
                    </wps:wsp>
                  </a:graphicData>
                </a:graphic>
              </wp:anchor>
            </w:drawing>
          </mc:Choice>
          <mc:Fallback>
            <w:pict>
              <v:rect id="shape_0" ID="Retângulo 7" fillcolor="white" stroked="t" style="position:absolute;margin-left:6pt;margin-top:465.4pt;width:354.5pt;height:212.7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color w:val="00000A"/>
                        </w:rPr>
                      </w:pPr>
                      <w:r>
                        <w:rPr>
                          <w:rFonts w:ascii="Arial" w:hAnsi="Arial"/>
                          <w:color w:val="00000A"/>
                        </w:rPr>
                        <w:tab/>
                        <w:t xml:space="preserve">Unitermos: </w:t>
                      </w:r>
                      <w:r>
                        <w:rPr>
                          <w:rFonts w:ascii="Arial" w:hAnsi="Arial"/>
                          <w:color w:val="00000A"/>
                          <w:highlight w:val="yellow"/>
                        </w:rPr>
                        <w:t>1. Segurança. 2. Arduino. 3.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rsidR="009E7B39" w:rsidRDefault="009E7B39">
      <w:pPr>
        <w:spacing w:line="360" w:lineRule="auto"/>
        <w:sectPr w:rsidR="009E7B39">
          <w:pgSz w:w="11906" w:h="16838"/>
          <w:pgMar w:top="1134" w:right="1417" w:bottom="1134" w:left="1701" w:header="0" w:footer="0" w:gutter="0"/>
          <w:cols w:space="720"/>
          <w:formProt w:val="0"/>
          <w:titlePg/>
          <w:docGrid w:linePitch="360" w:charSpace="-6145"/>
        </w:sectPr>
      </w:pPr>
    </w:p>
    <w:p w:rsidR="009E7B39" w:rsidRDefault="00455BB9">
      <w:pPr>
        <w:tabs>
          <w:tab w:val="right" w:pos="8760"/>
        </w:tabs>
        <w:spacing w:line="360" w:lineRule="auto"/>
        <w:jc w:val="center"/>
      </w:pPr>
      <w:r>
        <w:rPr>
          <w:b/>
          <w:u w:val="single"/>
        </w:rPr>
        <w:lastRenderedPageBreak/>
        <w:t>RESUMO</w:t>
      </w:r>
    </w:p>
    <w:p w:rsidR="009E7B39" w:rsidRDefault="009E7B39">
      <w:pPr>
        <w:tabs>
          <w:tab w:val="right" w:pos="8760"/>
        </w:tabs>
        <w:spacing w:line="360" w:lineRule="auto"/>
        <w:jc w:val="center"/>
      </w:pPr>
    </w:p>
    <w:p w:rsidR="009E7B39" w:rsidRDefault="009E7B39">
      <w:pPr>
        <w:tabs>
          <w:tab w:val="right" w:pos="8760"/>
        </w:tabs>
        <w:spacing w:line="360" w:lineRule="auto"/>
        <w:jc w:val="center"/>
      </w:pPr>
    </w:p>
    <w:p w:rsidR="009E7B39" w:rsidRDefault="009E7B39">
      <w:pPr>
        <w:tabs>
          <w:tab w:val="right" w:pos="8760"/>
        </w:tabs>
        <w:spacing w:line="360" w:lineRule="auto"/>
        <w:jc w:val="both"/>
      </w:pPr>
    </w:p>
    <w:p w:rsidR="009E7B39" w:rsidRDefault="00455BB9">
      <w:pPr>
        <w:tabs>
          <w:tab w:val="right" w:pos="8760"/>
        </w:tabs>
        <w:spacing w:line="360" w:lineRule="auto"/>
      </w:pPr>
      <w:r>
        <w:tab/>
      </w:r>
    </w:p>
    <w:p w:rsidR="009E7B39" w:rsidRDefault="00455BB9">
      <w:pPr>
        <w:spacing w:line="360" w:lineRule="auto"/>
        <w:jc w:val="both"/>
      </w:pPr>
      <w:r>
        <w:tab/>
      </w:r>
      <w:r>
        <w:t xml:space="preserve"> Minha proposta é a de um software de segurança para dispositivo móvel. A aplicação recebe imagens oriundas de um </w:t>
      </w:r>
      <w:proofErr w:type="spellStart"/>
      <w:r>
        <w:t>drone</w:t>
      </w:r>
      <w:proofErr w:type="spellEnd"/>
      <w:r>
        <w:t xml:space="preserve"> e então as manipula e converte-as em imagens </w:t>
      </w:r>
      <w:proofErr w:type="spellStart"/>
      <w:proofErr w:type="gramStart"/>
      <w:r>
        <w:t>infra-vermelho</w:t>
      </w:r>
      <w:proofErr w:type="spellEnd"/>
      <w:proofErr w:type="gramEnd"/>
      <w:r>
        <w:t>. As imagens processadas são então enviadas, através desse mesmo software, pa</w:t>
      </w:r>
      <w:r>
        <w:t xml:space="preserve">ra a caixa de correios do cliente ou de algum funcionário responsável pelo monitoramento de imagens do sistema. O sistema móvel também será capaz de armazenar imagens no banco de dados para futura averiguação e fazer a navegabilidade do </w:t>
      </w:r>
      <w:proofErr w:type="spellStart"/>
      <w:r>
        <w:t>Drone</w:t>
      </w:r>
      <w:proofErr w:type="spellEnd"/>
      <w:r>
        <w:t>. As imagens c</w:t>
      </w:r>
      <w:r>
        <w:t>apturadas serão armazenadas no banco e poderão ser classificadas conforme um nível de segurança pelo usuário do sistema. Esse nível poderá ser recuperado do bando de dados. Conforme o exposto anteriormente, o software mobile não somente será encarregado da</w:t>
      </w:r>
      <w:r>
        <w:t xml:space="preserve"> administração e envio das imagens de segurança capturadas, como processamento das imagens, armazenamento no banco de dados e como sistema de navegabilidade</w:t>
      </w:r>
      <w:proofErr w:type="gramStart"/>
      <w:r>
        <w:t xml:space="preserve">  </w:t>
      </w:r>
      <w:proofErr w:type="gramEnd"/>
      <w:r>
        <w:t xml:space="preserve">e controle para o  </w:t>
      </w:r>
      <w:proofErr w:type="spellStart"/>
      <w:r>
        <w:t>Drone</w:t>
      </w:r>
      <w:proofErr w:type="spellEnd"/>
      <w:r>
        <w:t xml:space="preserve"> (Controle Remoto).</w:t>
      </w:r>
    </w:p>
    <w:p w:rsidR="009E7B39" w:rsidRDefault="00455BB9">
      <w:pPr>
        <w:spacing w:line="360" w:lineRule="auto"/>
        <w:jc w:val="both"/>
      </w:pPr>
      <w:commentRangeStart w:id="0"/>
      <w:r>
        <w:rPr>
          <w:b/>
        </w:rPr>
        <w:t>Palavras-chave:</w:t>
      </w:r>
      <w:r>
        <w:t xml:space="preserve"> Segurança</w:t>
      </w:r>
      <w:r>
        <w:rPr>
          <w:rFonts w:ascii="Arial" w:hAnsi="Arial"/>
          <w:highlight w:val="yellow"/>
        </w:rPr>
        <w:t>,</w:t>
      </w:r>
      <w:proofErr w:type="gramStart"/>
      <w:r>
        <w:rPr>
          <w:rFonts w:ascii="Arial" w:hAnsi="Arial"/>
          <w:highlight w:val="yellow"/>
        </w:rPr>
        <w:t xml:space="preserve">  </w:t>
      </w:r>
      <w:proofErr w:type="spellStart"/>
      <w:proofErr w:type="gramEnd"/>
      <w:r>
        <w:rPr>
          <w:rFonts w:ascii="Arial" w:hAnsi="Arial"/>
          <w:highlight w:val="yellow"/>
        </w:rPr>
        <w:t>Drone</w:t>
      </w:r>
      <w:proofErr w:type="spellEnd"/>
      <w:r>
        <w:rPr>
          <w:rFonts w:ascii="Arial" w:hAnsi="Arial"/>
          <w:highlight w:val="yellow"/>
        </w:rPr>
        <w:t xml:space="preserve">, </w:t>
      </w:r>
      <w:proofErr w:type="spellStart"/>
      <w:r>
        <w:rPr>
          <w:rFonts w:ascii="Arial" w:hAnsi="Arial"/>
          <w:highlight w:val="yellow"/>
        </w:rPr>
        <w:t>Arduino</w:t>
      </w:r>
      <w:commentRangeEnd w:id="0"/>
      <w:proofErr w:type="spellEnd"/>
      <w:r w:rsidR="00893C47">
        <w:rPr>
          <w:rStyle w:val="Refdecomentrio"/>
        </w:rPr>
        <w:commentReference w:id="0"/>
      </w:r>
    </w:p>
    <w:p w:rsidR="009E7B39" w:rsidRDefault="009E7B39">
      <w:pPr>
        <w:rPr>
          <w:rStyle w:val="Forte"/>
          <w:rFonts w:ascii="Times" w:hAnsi="Times" w:cs="Times"/>
        </w:rPr>
      </w:pPr>
    </w:p>
    <w:p w:rsidR="009E7B39" w:rsidRDefault="009E7B39">
      <w:pPr>
        <w:spacing w:line="360" w:lineRule="auto"/>
        <w:jc w:val="center"/>
        <w:rPr>
          <w:rStyle w:val="Forte"/>
          <w:rFonts w:ascii="Times" w:hAnsi="Times" w:cs="Times"/>
        </w:rPr>
      </w:pPr>
    </w:p>
    <w:p w:rsidR="009E7B39" w:rsidRDefault="009E7B39">
      <w:pPr>
        <w:spacing w:line="360" w:lineRule="auto"/>
        <w:jc w:val="center"/>
        <w:rPr>
          <w:rStyle w:val="Forte"/>
          <w:rFonts w:ascii="Times" w:hAnsi="Times" w:cs="Times"/>
        </w:rPr>
      </w:pPr>
    </w:p>
    <w:p w:rsidR="009E7B39" w:rsidRDefault="00455BB9">
      <w:pPr>
        <w:rPr>
          <w:rStyle w:val="Forte"/>
          <w:rFonts w:ascii="Times" w:hAnsi="Times" w:cs="Times"/>
        </w:rPr>
      </w:pPr>
      <w:r>
        <w:br w:type="page"/>
      </w:r>
    </w:p>
    <w:p w:rsidR="009E7B39" w:rsidRDefault="00455BB9">
      <w:pPr>
        <w:spacing w:line="360" w:lineRule="auto"/>
        <w:jc w:val="center"/>
        <w:rPr>
          <w:rFonts w:ascii="Times" w:hAnsi="Times" w:cs="Times"/>
          <w:b/>
          <w:bCs/>
        </w:rPr>
      </w:pPr>
      <w:r>
        <w:rPr>
          <w:rStyle w:val="Forte"/>
          <w:rFonts w:ascii="Times" w:hAnsi="Times" w:cs="Times"/>
        </w:rPr>
        <w:lastRenderedPageBreak/>
        <w:t>LIST</w:t>
      </w:r>
      <w:r>
        <w:rPr>
          <w:rStyle w:val="Forte"/>
          <w:rFonts w:ascii="Times" w:hAnsi="Times" w:cs="Times"/>
        </w:rPr>
        <w:t>A DE ILUSTRAÇÕES</w:t>
      </w:r>
    </w:p>
    <w:p w:rsidR="009E7B39" w:rsidRDefault="00455BB9">
      <w:pPr>
        <w:rPr>
          <w:rFonts w:ascii="Times" w:hAnsi="Times" w:cs="Times"/>
        </w:rPr>
      </w:pPr>
      <w:r>
        <w:rPr>
          <w:rFonts w:ascii="Times" w:hAnsi="Times" w:cs="Times"/>
        </w:rPr>
        <w:t xml:space="preserve">Figura 1 – Cronograma (Diagrama de </w:t>
      </w:r>
      <w:proofErr w:type="spellStart"/>
      <w:r>
        <w:rPr>
          <w:rFonts w:ascii="Times" w:hAnsi="Times" w:cs="Times"/>
        </w:rPr>
        <w:t>Gantt</w:t>
      </w:r>
      <w:proofErr w:type="spellEnd"/>
      <w:r>
        <w:rPr>
          <w:rFonts w:ascii="Times" w:hAnsi="Times" w:cs="Times"/>
        </w:rPr>
        <w:t>) parte1</w:t>
      </w:r>
      <w:proofErr w:type="gramStart"/>
      <w:r>
        <w:rPr>
          <w:rFonts w:ascii="Times" w:hAnsi="Times" w:cs="Times"/>
        </w:rPr>
        <w:t>......................................................................</w:t>
      </w:r>
      <w:proofErr w:type="gramEnd"/>
      <w:r>
        <w:rPr>
          <w:rFonts w:ascii="Times" w:hAnsi="Times" w:cs="Times"/>
        </w:rPr>
        <w:t>8</w:t>
      </w:r>
    </w:p>
    <w:p w:rsidR="009E7B39" w:rsidRDefault="00455BB9">
      <w:pPr>
        <w:rPr>
          <w:rFonts w:ascii="Times" w:hAnsi="Times" w:cs="Times"/>
        </w:rPr>
      </w:pPr>
      <w:r>
        <w:rPr>
          <w:rFonts w:ascii="Times" w:hAnsi="Times" w:cs="Times"/>
        </w:rPr>
        <w:t xml:space="preserve">Figura 2 – Cronograma (Diagrama de </w:t>
      </w:r>
      <w:proofErr w:type="spellStart"/>
      <w:r>
        <w:rPr>
          <w:rFonts w:ascii="Times" w:hAnsi="Times" w:cs="Times"/>
        </w:rPr>
        <w:t>Gantt</w:t>
      </w:r>
      <w:proofErr w:type="spellEnd"/>
      <w:r>
        <w:rPr>
          <w:rFonts w:ascii="Times" w:hAnsi="Times" w:cs="Times"/>
        </w:rPr>
        <w:t xml:space="preserve">) </w:t>
      </w:r>
      <w:proofErr w:type="gramStart"/>
      <w:r>
        <w:rPr>
          <w:rFonts w:ascii="Times" w:hAnsi="Times" w:cs="Times"/>
        </w:rPr>
        <w:t>parte2 ...</w:t>
      </w:r>
      <w:proofErr w:type="gramEnd"/>
      <w:r>
        <w:rPr>
          <w:rFonts w:ascii="Times" w:hAnsi="Times" w:cs="Times"/>
        </w:rPr>
        <w:t>..................................................................9</w:t>
      </w:r>
    </w:p>
    <w:p w:rsidR="009E7B39" w:rsidRDefault="00455BB9">
      <w:pPr>
        <w:rPr>
          <w:rFonts w:ascii="Times" w:hAnsi="Times" w:cs="Times"/>
        </w:rPr>
      </w:pPr>
      <w:r>
        <w:rPr>
          <w:rFonts w:ascii="Times" w:hAnsi="Times" w:cs="Times"/>
        </w:rPr>
        <w:t xml:space="preserve">Figura 3 – Organograma da </w:t>
      </w:r>
      <w:proofErr w:type="gramStart"/>
      <w:r>
        <w:rPr>
          <w:rFonts w:ascii="Times" w:hAnsi="Times" w:cs="Times"/>
        </w:rPr>
        <w:t>empresa ...</w:t>
      </w:r>
      <w:proofErr w:type="gramEnd"/>
      <w:r>
        <w:rPr>
          <w:rFonts w:ascii="Times" w:hAnsi="Times" w:cs="Times"/>
        </w:rPr>
        <w:t>..........................................................................................10</w:t>
      </w:r>
    </w:p>
    <w:p w:rsidR="009E7B39" w:rsidRDefault="00455BB9">
      <w:pPr>
        <w:rPr>
          <w:rFonts w:ascii="Times" w:hAnsi="Times" w:cs="Times"/>
        </w:rPr>
      </w:pPr>
      <w:r>
        <w:rPr>
          <w:rFonts w:ascii="Times" w:hAnsi="Times" w:cs="Times"/>
        </w:rPr>
        <w:t>Figura 4 – Descrição de Caso de Uso</w:t>
      </w:r>
      <w:proofErr w:type="gramStart"/>
      <w:r>
        <w:rPr>
          <w:rFonts w:ascii="Times" w:hAnsi="Times" w:cs="Times"/>
        </w:rPr>
        <w:t>..........................................................................................</w:t>
      </w:r>
      <w:r>
        <w:rPr>
          <w:rFonts w:ascii="Times" w:hAnsi="Times" w:cs="Times"/>
        </w:rPr>
        <w:t>...</w:t>
      </w:r>
      <w:proofErr w:type="gramEnd"/>
      <w:r>
        <w:rPr>
          <w:rFonts w:ascii="Times" w:hAnsi="Times" w:cs="Times"/>
        </w:rPr>
        <w:t>15</w:t>
      </w:r>
    </w:p>
    <w:p w:rsidR="009E7B39" w:rsidRDefault="00455BB9">
      <w:pPr>
        <w:rPr>
          <w:rFonts w:ascii="Times" w:hAnsi="Times" w:cs="Times"/>
        </w:rPr>
      </w:pPr>
      <w:r>
        <w:rPr>
          <w:rFonts w:ascii="Times" w:hAnsi="Times" w:cs="Times"/>
        </w:rPr>
        <w:t>Figura 5 – Diagrama de Classes</w:t>
      </w:r>
      <w:proofErr w:type="gramStart"/>
      <w:r>
        <w:rPr>
          <w:rFonts w:ascii="Times" w:hAnsi="Times" w:cs="Times"/>
        </w:rPr>
        <w:t>......................................................................................................</w:t>
      </w:r>
      <w:proofErr w:type="gramEnd"/>
      <w:r>
        <w:rPr>
          <w:rFonts w:ascii="Times" w:hAnsi="Times" w:cs="Times"/>
        </w:rPr>
        <w:t>30</w:t>
      </w:r>
    </w:p>
    <w:p w:rsidR="009E7B39" w:rsidRDefault="00455BB9">
      <w:pPr>
        <w:rPr>
          <w:rFonts w:ascii="Times" w:hAnsi="Times" w:cs="Times"/>
        </w:rPr>
      </w:pPr>
      <w:r>
        <w:rPr>
          <w:rFonts w:ascii="Times" w:hAnsi="Times" w:cs="Times"/>
        </w:rPr>
        <w:t xml:space="preserve">Figura 6 – Modelo Conceitual de </w:t>
      </w:r>
      <w:r>
        <w:rPr>
          <w:rFonts w:ascii="Times" w:hAnsi="Times" w:cs="Times"/>
        </w:rPr>
        <w:t>Dados</w:t>
      </w:r>
      <w:proofErr w:type="gramStart"/>
      <w:r>
        <w:rPr>
          <w:rFonts w:ascii="Times" w:hAnsi="Times" w:cs="Times"/>
        </w:rPr>
        <w:t>........................................................................................</w:t>
      </w:r>
      <w:proofErr w:type="gramEnd"/>
      <w:r>
        <w:rPr>
          <w:rFonts w:ascii="Times" w:hAnsi="Times" w:cs="Times"/>
        </w:rPr>
        <w:t>31</w:t>
      </w:r>
    </w:p>
    <w:p w:rsidR="009E7B39" w:rsidRDefault="009E7B39">
      <w:pPr>
        <w:rPr>
          <w:rFonts w:ascii="Times" w:hAnsi="Times" w:cs="Times"/>
        </w:rPr>
      </w:pPr>
    </w:p>
    <w:p w:rsidR="009E7B39" w:rsidRDefault="009E7B39">
      <w:pPr>
        <w:tabs>
          <w:tab w:val="left" w:pos="900"/>
          <w:tab w:val="left" w:pos="1980"/>
        </w:tabs>
        <w:jc w:val="center"/>
        <w:rPr>
          <w:rFonts w:ascii="Times" w:hAnsi="Times" w:cs="Times"/>
          <w:b/>
        </w:rPr>
      </w:pPr>
    </w:p>
    <w:p w:rsidR="009E7B39" w:rsidRDefault="00455BB9">
      <w:pPr>
        <w:spacing w:line="360" w:lineRule="auto"/>
        <w:jc w:val="center"/>
        <w:rPr>
          <w:rStyle w:val="Forte"/>
          <w:rFonts w:ascii="Times" w:hAnsi="Times" w:cs="Times"/>
        </w:rPr>
      </w:pPr>
      <w:r>
        <w:rPr>
          <w:rStyle w:val="Forte"/>
          <w:rFonts w:ascii="Times" w:hAnsi="Times" w:cs="Times"/>
        </w:rPr>
        <w:t>LISTA DE TABELAS</w:t>
      </w:r>
    </w:p>
    <w:p w:rsidR="009E7B39" w:rsidRDefault="009E7B39">
      <w:pPr>
        <w:rPr>
          <w:rFonts w:ascii="Times" w:hAnsi="Times" w:cs="Times"/>
          <w:bCs/>
        </w:rPr>
      </w:pPr>
    </w:p>
    <w:p w:rsidR="009E7B39" w:rsidRDefault="00455BB9">
      <w:pPr>
        <w:rPr>
          <w:rFonts w:ascii="Times" w:hAnsi="Times" w:cs="Times"/>
          <w:bCs/>
        </w:rPr>
      </w:pPr>
      <w:r>
        <w:rPr>
          <w:rFonts w:ascii="Times" w:hAnsi="Times" w:cs="Times"/>
          <w:bCs/>
        </w:rPr>
        <w:t>Tabela 1 - Descrição do Caso de Uso "</w:t>
      </w:r>
      <w:proofErr w:type="spellStart"/>
      <w:r>
        <w:rPr>
          <w:rFonts w:ascii="Times" w:hAnsi="Times" w:cs="Times"/>
          <w:bCs/>
        </w:rPr>
        <w:t>Logar</w:t>
      </w:r>
      <w:proofErr w:type="spellEnd"/>
      <w:r>
        <w:rPr>
          <w:rFonts w:ascii="Times" w:hAnsi="Times" w:cs="Times"/>
          <w:bCs/>
        </w:rPr>
        <w:t xml:space="preserve"> Sistema</w:t>
      </w:r>
      <w:proofErr w:type="gramStart"/>
      <w:r>
        <w:rPr>
          <w:rFonts w:ascii="Times" w:hAnsi="Times" w:cs="Times"/>
          <w:bCs/>
        </w:rPr>
        <w:t>" ...</w:t>
      </w:r>
      <w:proofErr w:type="gramEnd"/>
      <w:r>
        <w:rPr>
          <w:rFonts w:ascii="Times" w:hAnsi="Times" w:cs="Times"/>
          <w:bCs/>
        </w:rPr>
        <w:t>..............................................................16</w:t>
      </w:r>
    </w:p>
    <w:p w:rsidR="009E7B39" w:rsidRDefault="00455BB9">
      <w:pPr>
        <w:rPr>
          <w:rFonts w:ascii="Times" w:hAnsi="Times" w:cs="Times"/>
          <w:bCs/>
        </w:rPr>
      </w:pPr>
      <w:r>
        <w:rPr>
          <w:rFonts w:ascii="Times" w:hAnsi="Times" w:cs="Times"/>
          <w:bCs/>
        </w:rPr>
        <w:t>Tabela 2 - Descrição</w:t>
      </w:r>
      <w:r>
        <w:rPr>
          <w:rFonts w:ascii="Times" w:hAnsi="Times" w:cs="Times"/>
          <w:bCs/>
        </w:rPr>
        <w:t xml:space="preserve"> do Caso de Uso "Manter Cliente</w:t>
      </w:r>
      <w:proofErr w:type="gramStart"/>
      <w:r>
        <w:rPr>
          <w:rFonts w:ascii="Times" w:hAnsi="Times" w:cs="Times"/>
          <w:bCs/>
        </w:rPr>
        <w:t>" ...</w:t>
      </w:r>
      <w:proofErr w:type="gramEnd"/>
      <w:r>
        <w:rPr>
          <w:rFonts w:ascii="Times" w:hAnsi="Times" w:cs="Times"/>
          <w:bCs/>
        </w:rPr>
        <w:t>..............................................................17</w:t>
      </w:r>
    </w:p>
    <w:p w:rsidR="009E7B39" w:rsidRDefault="00455BB9">
      <w:pPr>
        <w:rPr>
          <w:rFonts w:ascii="Times" w:hAnsi="Times" w:cs="Times"/>
          <w:bCs/>
        </w:rPr>
      </w:pPr>
      <w:r>
        <w:rPr>
          <w:rFonts w:ascii="Times" w:hAnsi="Times" w:cs="Times"/>
          <w:bCs/>
        </w:rPr>
        <w:t xml:space="preserve">Tabela 3 - Descrição do Caso de Uso </w:t>
      </w:r>
      <w:proofErr w:type="gramStart"/>
      <w:r>
        <w:rPr>
          <w:rFonts w:ascii="Times" w:hAnsi="Times" w:cs="Times"/>
          <w:bCs/>
        </w:rPr>
        <w:t>"</w:t>
      </w:r>
      <w:r>
        <w:rPr>
          <w:rFonts w:ascii="Times" w:hAnsi="Times" w:cs="Times"/>
          <w:b/>
          <w:bCs/>
          <w:sz w:val="20"/>
          <w:szCs w:val="20"/>
        </w:rPr>
        <w:t xml:space="preserve"> </w:t>
      </w:r>
      <w:proofErr w:type="gramEnd"/>
      <w:r>
        <w:rPr>
          <w:rFonts w:ascii="Times" w:hAnsi="Times" w:cs="Times"/>
          <w:bCs/>
        </w:rPr>
        <w:t>Manter Condição de Pagamento " ...................................18</w:t>
      </w:r>
    </w:p>
    <w:p w:rsidR="009E7B39" w:rsidRDefault="00455BB9">
      <w:pPr>
        <w:rPr>
          <w:rFonts w:ascii="Times" w:hAnsi="Times" w:cs="Times"/>
          <w:bCs/>
        </w:rPr>
      </w:pPr>
      <w:r>
        <w:rPr>
          <w:rFonts w:ascii="Times" w:hAnsi="Times" w:cs="Times"/>
          <w:bCs/>
        </w:rPr>
        <w:t xml:space="preserve">Tabela 4 - Descrição do Caso de Uso </w:t>
      </w:r>
      <w:proofErr w:type="gramStart"/>
      <w:r>
        <w:rPr>
          <w:rFonts w:ascii="Times" w:hAnsi="Times" w:cs="Times"/>
          <w:bCs/>
        </w:rPr>
        <w:t xml:space="preserve">" </w:t>
      </w:r>
      <w:proofErr w:type="gramEnd"/>
      <w:r>
        <w:rPr>
          <w:rFonts w:ascii="Times" w:hAnsi="Times" w:cs="Times"/>
          <w:bCs/>
        </w:rPr>
        <w:t xml:space="preserve">Registrar </w:t>
      </w:r>
      <w:r>
        <w:rPr>
          <w:rFonts w:ascii="Times" w:hAnsi="Times" w:cs="Times"/>
          <w:bCs/>
        </w:rPr>
        <w:t>Venda" .............................................................19</w:t>
      </w:r>
    </w:p>
    <w:p w:rsidR="009E7B39" w:rsidRDefault="00455BB9">
      <w:pPr>
        <w:rPr>
          <w:rFonts w:ascii="Times" w:hAnsi="Times" w:cs="Times"/>
          <w:bCs/>
        </w:rPr>
      </w:pPr>
      <w:r>
        <w:rPr>
          <w:rFonts w:ascii="Times" w:hAnsi="Times" w:cs="Times"/>
          <w:bCs/>
        </w:rPr>
        <w:t xml:space="preserve">Tabela 5 - Descrição do Caso de Uso </w:t>
      </w:r>
      <w:proofErr w:type="gramStart"/>
      <w:r>
        <w:rPr>
          <w:rFonts w:ascii="Times" w:hAnsi="Times" w:cs="Times"/>
          <w:bCs/>
        </w:rPr>
        <w:t xml:space="preserve">" </w:t>
      </w:r>
      <w:proofErr w:type="gramEnd"/>
      <w:r>
        <w:rPr>
          <w:rFonts w:ascii="Times" w:hAnsi="Times" w:cs="Times"/>
          <w:bCs/>
        </w:rPr>
        <w:t>Emitir Cupom Fiscal " .....................................................20</w:t>
      </w:r>
    </w:p>
    <w:p w:rsidR="009E7B39" w:rsidRDefault="00455BB9">
      <w:pPr>
        <w:rPr>
          <w:rFonts w:ascii="Times" w:hAnsi="Times" w:cs="Times"/>
          <w:bCs/>
        </w:rPr>
      </w:pPr>
      <w:r>
        <w:rPr>
          <w:rFonts w:ascii="Times" w:hAnsi="Times" w:cs="Times"/>
          <w:bCs/>
        </w:rPr>
        <w:t>Tabela 6 - Descrição do Caso de Uso "</w:t>
      </w:r>
      <w:proofErr w:type="gramStart"/>
      <w:r>
        <w:rPr>
          <w:rFonts w:ascii="Times" w:hAnsi="Times" w:cs="Times"/>
          <w:bCs/>
        </w:rPr>
        <w:t>"Manter</w:t>
      </w:r>
      <w:proofErr w:type="gramEnd"/>
      <w:r>
        <w:rPr>
          <w:rFonts w:ascii="Times" w:hAnsi="Times" w:cs="Times"/>
          <w:bCs/>
        </w:rPr>
        <w:t xml:space="preserve"> Usuário " ..............</w:t>
      </w:r>
      <w:r>
        <w:rPr>
          <w:rFonts w:ascii="Times" w:hAnsi="Times" w:cs="Times"/>
          <w:bCs/>
        </w:rPr>
        <w:t>...............................................21</w:t>
      </w:r>
    </w:p>
    <w:p w:rsidR="009E7B39" w:rsidRDefault="00455BB9">
      <w:pPr>
        <w:rPr>
          <w:rFonts w:ascii="Times" w:hAnsi="Times" w:cs="Times"/>
          <w:bCs/>
        </w:rPr>
      </w:pPr>
      <w:r>
        <w:rPr>
          <w:rFonts w:ascii="Times" w:hAnsi="Times" w:cs="Times"/>
          <w:bCs/>
        </w:rPr>
        <w:t xml:space="preserve">Tabela 7 - Descrição do Caso de Uso </w:t>
      </w:r>
      <w:proofErr w:type="gramStart"/>
      <w:r>
        <w:rPr>
          <w:rFonts w:ascii="Times" w:hAnsi="Times" w:cs="Times"/>
          <w:bCs/>
        </w:rPr>
        <w:t xml:space="preserve">" </w:t>
      </w:r>
      <w:proofErr w:type="gramEnd"/>
      <w:r>
        <w:rPr>
          <w:rFonts w:ascii="Times" w:hAnsi="Times" w:cs="Times"/>
          <w:bCs/>
        </w:rPr>
        <w:t>Manter Produtos " ............................................................22</w:t>
      </w:r>
    </w:p>
    <w:p w:rsidR="009E7B39" w:rsidRDefault="00455BB9">
      <w:pPr>
        <w:rPr>
          <w:rFonts w:ascii="Times" w:hAnsi="Times" w:cs="Times"/>
          <w:bCs/>
        </w:rPr>
      </w:pPr>
      <w:r>
        <w:rPr>
          <w:rFonts w:ascii="Times" w:hAnsi="Times" w:cs="Times"/>
          <w:bCs/>
        </w:rPr>
        <w:t xml:space="preserve">Tabela 8 - Descrição do Caso de Uso </w:t>
      </w:r>
      <w:proofErr w:type="gramStart"/>
      <w:r>
        <w:rPr>
          <w:rFonts w:ascii="Times" w:hAnsi="Times" w:cs="Times"/>
          <w:bCs/>
        </w:rPr>
        <w:t xml:space="preserve">" </w:t>
      </w:r>
      <w:proofErr w:type="gramEnd"/>
      <w:r>
        <w:rPr>
          <w:rFonts w:ascii="Times" w:hAnsi="Times" w:cs="Times"/>
          <w:bCs/>
        </w:rPr>
        <w:t xml:space="preserve">Manter </w:t>
      </w:r>
      <w:proofErr w:type="spellStart"/>
      <w:r>
        <w:rPr>
          <w:rFonts w:ascii="Times" w:hAnsi="Times" w:cs="Times"/>
          <w:bCs/>
        </w:rPr>
        <w:t>Forncedor</w:t>
      </w:r>
      <w:proofErr w:type="spellEnd"/>
      <w:r>
        <w:rPr>
          <w:rFonts w:ascii="Times" w:hAnsi="Times" w:cs="Times"/>
          <w:bCs/>
        </w:rPr>
        <w:t xml:space="preserve"> " ..............................</w:t>
      </w:r>
      <w:r>
        <w:rPr>
          <w:rFonts w:ascii="Times" w:hAnsi="Times" w:cs="Times"/>
          <w:bCs/>
        </w:rPr>
        <w:t>............................23</w:t>
      </w:r>
    </w:p>
    <w:p w:rsidR="009E7B39" w:rsidRDefault="00455BB9">
      <w:pPr>
        <w:rPr>
          <w:rFonts w:ascii="Times" w:hAnsi="Times" w:cs="Times"/>
          <w:bCs/>
        </w:rPr>
      </w:pPr>
      <w:r>
        <w:rPr>
          <w:rFonts w:ascii="Times" w:hAnsi="Times" w:cs="Times"/>
          <w:bCs/>
        </w:rPr>
        <w:t xml:space="preserve">Tabela 9 - Descrição do Caso de Uso </w:t>
      </w:r>
      <w:proofErr w:type="gramStart"/>
      <w:r>
        <w:rPr>
          <w:rFonts w:ascii="Times" w:hAnsi="Times" w:cs="Times"/>
          <w:bCs/>
        </w:rPr>
        <w:t xml:space="preserve">" </w:t>
      </w:r>
      <w:proofErr w:type="gramEnd"/>
      <w:r>
        <w:rPr>
          <w:rFonts w:ascii="Times" w:hAnsi="Times" w:cs="Times"/>
          <w:bCs/>
        </w:rPr>
        <w:t>Manter Vendedor " ...........................................................24</w:t>
      </w:r>
    </w:p>
    <w:p w:rsidR="009E7B39" w:rsidRDefault="00455BB9">
      <w:pPr>
        <w:rPr>
          <w:rFonts w:ascii="Times" w:hAnsi="Times" w:cs="Times"/>
          <w:bCs/>
        </w:rPr>
      </w:pPr>
      <w:r>
        <w:rPr>
          <w:rFonts w:ascii="Times" w:hAnsi="Times" w:cs="Times"/>
          <w:bCs/>
        </w:rPr>
        <w:t xml:space="preserve">Tabela 10 - Descrição do Caso de Uso </w:t>
      </w:r>
      <w:proofErr w:type="gramStart"/>
      <w:r>
        <w:rPr>
          <w:rFonts w:ascii="Times" w:hAnsi="Times" w:cs="Times"/>
          <w:bCs/>
        </w:rPr>
        <w:t xml:space="preserve">" </w:t>
      </w:r>
      <w:proofErr w:type="gramEnd"/>
      <w:r>
        <w:rPr>
          <w:rFonts w:ascii="Times" w:hAnsi="Times" w:cs="Times"/>
          <w:bCs/>
        </w:rPr>
        <w:t>Emitir  Contas a Receber " .........................................</w:t>
      </w:r>
      <w:r>
        <w:rPr>
          <w:rFonts w:ascii="Times" w:hAnsi="Times" w:cs="Times"/>
          <w:bCs/>
        </w:rPr>
        <w:t>....25</w:t>
      </w:r>
    </w:p>
    <w:p w:rsidR="009E7B39" w:rsidRDefault="00455BB9">
      <w:pPr>
        <w:rPr>
          <w:rFonts w:ascii="Times" w:hAnsi="Times" w:cs="Times"/>
          <w:bCs/>
        </w:rPr>
      </w:pPr>
      <w:r>
        <w:rPr>
          <w:rFonts w:ascii="Times" w:hAnsi="Times" w:cs="Times"/>
          <w:bCs/>
        </w:rPr>
        <w:t xml:space="preserve">Tabela 11 - Descrição do Caso de Uso </w:t>
      </w:r>
      <w:proofErr w:type="gramStart"/>
      <w:r>
        <w:rPr>
          <w:rFonts w:ascii="Times" w:hAnsi="Times" w:cs="Times"/>
          <w:bCs/>
        </w:rPr>
        <w:t xml:space="preserve">" </w:t>
      </w:r>
      <w:proofErr w:type="gramEnd"/>
      <w:r>
        <w:rPr>
          <w:rFonts w:ascii="Times" w:hAnsi="Times" w:cs="Times"/>
          <w:bCs/>
        </w:rPr>
        <w:t>Registra Compra " ..........................................................26</w:t>
      </w:r>
    </w:p>
    <w:p w:rsidR="009E7B39" w:rsidRDefault="00455BB9">
      <w:pPr>
        <w:rPr>
          <w:rFonts w:ascii="Times" w:hAnsi="Times" w:cs="Times"/>
          <w:bCs/>
        </w:rPr>
      </w:pPr>
      <w:r>
        <w:rPr>
          <w:rFonts w:ascii="Times" w:hAnsi="Times" w:cs="Times"/>
          <w:bCs/>
        </w:rPr>
        <w:t>Tabela 12 - Descrição do Caso de Uso "Lançar Estoque</w:t>
      </w:r>
      <w:proofErr w:type="gramStart"/>
      <w:r>
        <w:rPr>
          <w:rFonts w:ascii="Times" w:hAnsi="Times" w:cs="Times"/>
          <w:bCs/>
        </w:rPr>
        <w:t>" ...</w:t>
      </w:r>
      <w:proofErr w:type="gramEnd"/>
      <w:r>
        <w:rPr>
          <w:rFonts w:ascii="Times" w:hAnsi="Times" w:cs="Times"/>
          <w:bCs/>
        </w:rPr>
        <w:t>...........................................................27</w:t>
      </w:r>
    </w:p>
    <w:p w:rsidR="009E7B39" w:rsidRDefault="00455BB9">
      <w:pPr>
        <w:rPr>
          <w:rFonts w:ascii="Times" w:hAnsi="Times" w:cs="Times"/>
          <w:bCs/>
        </w:rPr>
      </w:pPr>
      <w:r>
        <w:rPr>
          <w:rFonts w:ascii="Times" w:hAnsi="Times" w:cs="Times"/>
          <w:bCs/>
        </w:rPr>
        <w:t xml:space="preserve">Tabela 13 - </w:t>
      </w:r>
      <w:r>
        <w:rPr>
          <w:rFonts w:ascii="Times" w:hAnsi="Times" w:cs="Times"/>
          <w:bCs/>
        </w:rPr>
        <w:t xml:space="preserve">Descrição do Caso de Uso </w:t>
      </w:r>
      <w:proofErr w:type="gramStart"/>
      <w:r>
        <w:rPr>
          <w:rFonts w:ascii="Times" w:hAnsi="Times" w:cs="Times"/>
          <w:bCs/>
        </w:rPr>
        <w:t xml:space="preserve">" </w:t>
      </w:r>
      <w:proofErr w:type="gramEnd"/>
      <w:r>
        <w:rPr>
          <w:rFonts w:ascii="Times" w:hAnsi="Times" w:cs="Times"/>
          <w:bCs/>
        </w:rPr>
        <w:t>Gerar Contas a Pagar".....................................................28</w:t>
      </w:r>
    </w:p>
    <w:p w:rsidR="009E7B39" w:rsidRDefault="00455BB9">
      <w:pPr>
        <w:rPr>
          <w:rFonts w:ascii="Times" w:hAnsi="Times" w:cs="Times"/>
          <w:bCs/>
        </w:rPr>
      </w:pPr>
      <w:r>
        <w:rPr>
          <w:rFonts w:ascii="Times" w:hAnsi="Times" w:cs="Times"/>
          <w:bCs/>
        </w:rPr>
        <w:t xml:space="preserve">Tabela 14 - Descrição do Caso de Uso </w:t>
      </w:r>
      <w:proofErr w:type="gramStart"/>
      <w:r>
        <w:rPr>
          <w:rFonts w:ascii="Times" w:hAnsi="Times" w:cs="Times"/>
          <w:bCs/>
        </w:rPr>
        <w:t xml:space="preserve">" </w:t>
      </w:r>
      <w:proofErr w:type="gramEnd"/>
      <w:r>
        <w:rPr>
          <w:rFonts w:ascii="Times" w:hAnsi="Times" w:cs="Times"/>
          <w:bCs/>
        </w:rPr>
        <w:t xml:space="preserve">Emitir  Contas a Pagar".. </w:t>
      </w:r>
      <w:proofErr w:type="gramStart"/>
      <w:r>
        <w:rPr>
          <w:rFonts w:ascii="Times" w:hAnsi="Times" w:cs="Times"/>
          <w:bCs/>
        </w:rPr>
        <w:t>...............................................</w:t>
      </w:r>
      <w:proofErr w:type="gramEnd"/>
      <w:r>
        <w:rPr>
          <w:rFonts w:ascii="Times" w:hAnsi="Times" w:cs="Times"/>
          <w:bCs/>
        </w:rPr>
        <w:t>29</w:t>
      </w: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rPr>
          <w:rFonts w:ascii="Times" w:hAnsi="Times" w:cs="Times"/>
          <w:bCs/>
        </w:rPr>
      </w:pPr>
    </w:p>
    <w:p w:rsidR="009E7B39" w:rsidRDefault="009E7B39">
      <w:pPr>
        <w:spacing w:line="360" w:lineRule="auto"/>
        <w:rPr>
          <w:rFonts w:ascii="Times" w:hAnsi="Times" w:cs="Times"/>
          <w:b/>
          <w:bCs/>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9E7B39">
      <w:pPr>
        <w:tabs>
          <w:tab w:val="left" w:pos="900"/>
          <w:tab w:val="left" w:pos="1980"/>
        </w:tabs>
        <w:jc w:val="center"/>
        <w:rPr>
          <w:rFonts w:ascii="Times" w:hAnsi="Times" w:cs="Times"/>
          <w:b/>
        </w:rPr>
      </w:pPr>
    </w:p>
    <w:p w:rsidR="009E7B39" w:rsidRDefault="00455BB9">
      <w:pPr>
        <w:tabs>
          <w:tab w:val="left" w:pos="900"/>
          <w:tab w:val="left" w:pos="1980"/>
        </w:tabs>
        <w:jc w:val="center"/>
        <w:rPr>
          <w:rFonts w:ascii="Times" w:hAnsi="Times" w:cs="Times"/>
          <w:b/>
          <w:sz w:val="28"/>
          <w:szCs w:val="28"/>
        </w:rPr>
      </w:pPr>
      <w:r>
        <w:rPr>
          <w:rFonts w:ascii="Times" w:hAnsi="Times" w:cs="Times"/>
          <w:b/>
          <w:sz w:val="28"/>
          <w:szCs w:val="28"/>
        </w:rPr>
        <w:lastRenderedPageBreak/>
        <w:t>Sumário</w:t>
      </w:r>
    </w:p>
    <w:sdt>
      <w:sdtPr>
        <w:rPr>
          <w:rFonts w:ascii="Calibri" w:hAnsi="Calibri"/>
          <w:b w:val="0"/>
          <w:bCs w:val="0"/>
          <w:color w:val="00000A"/>
          <w:sz w:val="22"/>
          <w:szCs w:val="22"/>
        </w:rPr>
        <w:id w:val="734544495"/>
        <w:docPartObj>
          <w:docPartGallery w:val="Table of Contents"/>
          <w:docPartUnique/>
        </w:docPartObj>
      </w:sdtPr>
      <w:sdtEndPr/>
      <w:sdtContent>
        <w:p w:rsidR="009E7B39" w:rsidRDefault="009E7B39">
          <w:pPr>
            <w:pStyle w:val="CabealhodoSumrio"/>
          </w:pPr>
        </w:p>
        <w:p w:rsidR="009E7B39" w:rsidRDefault="00455BB9">
          <w:pPr>
            <w:pStyle w:val="Sumrio1"/>
            <w:tabs>
              <w:tab w:val="left" w:pos="440"/>
              <w:tab w:val="right" w:leader="dot" w:pos="10054"/>
            </w:tabs>
            <w:spacing w:after="0" w:line="360" w:lineRule="auto"/>
            <w:rPr>
              <w:rFonts w:asciiTheme="minorHAnsi" w:eastAsiaTheme="minorEastAsia" w:hAnsiTheme="minorHAnsi" w:cstheme="minorBidi"/>
              <w:lang w:eastAsia="pt-BR"/>
            </w:rPr>
          </w:pPr>
          <w:r>
            <w:fldChar w:fldCharType="begin"/>
          </w:r>
          <w:r>
            <w:instrText xml:space="preserve">TOC \z </w:instrText>
          </w:r>
          <w:r>
            <w:instrText>\o "1-3" \u \h</w:instrText>
          </w:r>
          <w:r>
            <w:fldChar w:fldCharType="separate"/>
          </w:r>
          <w:hyperlink w:anchor="_Toc445629167">
            <w:r>
              <w:rPr>
                <w:rStyle w:val="Vnculodendice"/>
                <w:b/>
                <w:webHidden/>
              </w:rPr>
              <w:t>1</w:t>
            </w:r>
            <w:r>
              <w:rPr>
                <w:rStyle w:val="Vnculodendice"/>
                <w:rFonts w:eastAsiaTheme="minorEastAsia" w:cstheme="minorBidi"/>
                <w:lang w:eastAsia="pt-BR"/>
              </w:rPr>
              <w:tab/>
            </w:r>
            <w:r>
              <w:rPr>
                <w:rStyle w:val="Vnculodendice"/>
                <w:b/>
              </w:rPr>
              <w:t>Proposta do Projeto</w:t>
            </w:r>
            <w:r>
              <w:rPr>
                <w:webHidden/>
              </w:rPr>
              <w:fldChar w:fldCharType="begin"/>
            </w:r>
            <w:r>
              <w:rPr>
                <w:webHidden/>
              </w:rPr>
              <w:instrText>PAGEREF _Toc445629167 \h</w:instrText>
            </w:r>
            <w:r>
              <w:rPr>
                <w:webHidden/>
              </w:rPr>
            </w:r>
            <w:r>
              <w:rPr>
                <w:webHidden/>
              </w:rPr>
              <w:fldChar w:fldCharType="separate"/>
            </w:r>
            <w:r>
              <w:rPr>
                <w:rStyle w:val="Vnculodendice"/>
              </w:rPr>
              <w:tab/>
              <w:t>9</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68">
            <w:r>
              <w:rPr>
                <w:rStyle w:val="Vnculodendice"/>
                <w:webHidden/>
              </w:rPr>
              <w:t>1.1</w:t>
            </w:r>
            <w:r>
              <w:rPr>
                <w:rStyle w:val="Vnculodendice"/>
                <w:rFonts w:eastAsiaTheme="minorEastAsia" w:cstheme="minorBidi"/>
                <w:lang w:eastAsia="pt-BR"/>
              </w:rPr>
              <w:tab/>
            </w:r>
            <w:r>
              <w:rPr>
                <w:rStyle w:val="Vnculodendice"/>
              </w:rPr>
              <w:t>Método de Trabalho</w:t>
            </w:r>
            <w:r>
              <w:rPr>
                <w:webHidden/>
              </w:rPr>
              <w:fldChar w:fldCharType="begin"/>
            </w:r>
            <w:r>
              <w:rPr>
                <w:webHidden/>
              </w:rPr>
              <w:instrText>PAGEREF _Toc445629168 \h</w:instrText>
            </w:r>
            <w:r>
              <w:rPr>
                <w:webHidden/>
              </w:rPr>
            </w:r>
            <w:r>
              <w:rPr>
                <w:webHidden/>
              </w:rPr>
              <w:fldChar w:fldCharType="separate"/>
            </w:r>
            <w:r>
              <w:rPr>
                <w:rStyle w:val="Vnculodendice"/>
              </w:rPr>
              <w:tab/>
              <w:t>9</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69">
            <w:r>
              <w:rPr>
                <w:rStyle w:val="Vnculodendice"/>
                <w:webHidden/>
              </w:rPr>
              <w:t>1.2</w:t>
            </w:r>
            <w:r>
              <w:rPr>
                <w:rStyle w:val="Vnculodendice"/>
                <w:rFonts w:eastAsiaTheme="minorEastAsia" w:cstheme="minorBidi"/>
                <w:lang w:eastAsia="pt-BR"/>
              </w:rPr>
              <w:tab/>
            </w:r>
            <w:r>
              <w:rPr>
                <w:rStyle w:val="Vnculodendice"/>
              </w:rPr>
              <w:t>Previsão de Alocação de Recursos</w:t>
            </w:r>
            <w:r>
              <w:rPr>
                <w:webHidden/>
              </w:rPr>
              <w:fldChar w:fldCharType="begin"/>
            </w:r>
            <w:r>
              <w:rPr>
                <w:webHidden/>
              </w:rPr>
              <w:instrText>PAGEREF _Toc445629169 \h</w:instrText>
            </w:r>
            <w:r>
              <w:rPr>
                <w:webHidden/>
              </w:rPr>
            </w:r>
            <w:r>
              <w:rPr>
                <w:webHidden/>
              </w:rPr>
              <w:fldChar w:fldCharType="separate"/>
            </w:r>
            <w:r>
              <w:rPr>
                <w:rStyle w:val="Vnculodendice"/>
              </w:rPr>
              <w:tab/>
              <w:t>10</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0">
            <w:r>
              <w:rPr>
                <w:rStyle w:val="Vnculodendice"/>
                <w:webHidden/>
              </w:rPr>
              <w:t>1.3</w:t>
            </w:r>
            <w:r>
              <w:rPr>
                <w:rStyle w:val="Vnculodendice"/>
                <w:rFonts w:eastAsiaTheme="minorEastAsia" w:cstheme="minorBidi"/>
                <w:lang w:eastAsia="pt-BR"/>
              </w:rPr>
              <w:tab/>
            </w:r>
            <w:r>
              <w:rPr>
                <w:rStyle w:val="Vnculodendice"/>
              </w:rPr>
              <w:t>Cronograma do Projeto (Diagrama de Gantt)</w:t>
            </w:r>
            <w:r>
              <w:rPr>
                <w:webHidden/>
              </w:rPr>
              <w:fldChar w:fldCharType="begin"/>
            </w:r>
            <w:r>
              <w:rPr>
                <w:webHidden/>
              </w:rPr>
              <w:instrText>PAGEREF _Toc445629170 \h</w:instrText>
            </w:r>
            <w:r>
              <w:rPr>
                <w:webHidden/>
              </w:rPr>
            </w:r>
            <w:r>
              <w:rPr>
                <w:webHidden/>
              </w:rPr>
              <w:fldChar w:fldCharType="separate"/>
            </w:r>
            <w:r>
              <w:rPr>
                <w:rStyle w:val="Vnculodendice"/>
              </w:rPr>
              <w:tab/>
              <w:t>11</w:t>
            </w:r>
            <w:r>
              <w:rPr>
                <w:webHidden/>
              </w:rPr>
              <w:fldChar w:fldCharType="end"/>
            </w:r>
          </w:hyperlink>
        </w:p>
        <w:p w:rsidR="009E7B39" w:rsidRDefault="00455BB9">
          <w:pPr>
            <w:pStyle w:val="Sumrio1"/>
            <w:tabs>
              <w:tab w:val="left" w:pos="440"/>
              <w:tab w:val="right" w:leader="dot" w:pos="10054"/>
            </w:tabs>
            <w:spacing w:after="0" w:line="360" w:lineRule="auto"/>
            <w:rPr>
              <w:rFonts w:asciiTheme="minorHAnsi" w:eastAsiaTheme="minorEastAsia" w:hAnsiTheme="minorHAnsi" w:cstheme="minorBidi"/>
              <w:lang w:eastAsia="pt-BR"/>
            </w:rPr>
          </w:pPr>
          <w:hyperlink w:anchor="_Toc445629171">
            <w:r>
              <w:rPr>
                <w:rStyle w:val="Vnculodendice"/>
                <w:b/>
                <w:webHidden/>
              </w:rPr>
              <w:t>2</w:t>
            </w:r>
            <w:r>
              <w:rPr>
                <w:rStyle w:val="Vnculodendice"/>
                <w:rFonts w:eastAsiaTheme="minorEastAsia" w:cstheme="minorBidi"/>
                <w:lang w:eastAsia="pt-BR"/>
              </w:rPr>
              <w:tab/>
            </w:r>
            <w:r>
              <w:rPr>
                <w:rStyle w:val="Vnculodendice"/>
                <w:b/>
              </w:rPr>
              <w:t>Caracterização da Empresa e do Negócio</w:t>
            </w:r>
            <w:r>
              <w:rPr>
                <w:webHidden/>
              </w:rPr>
              <w:fldChar w:fldCharType="begin"/>
            </w:r>
            <w:r>
              <w:rPr>
                <w:webHidden/>
              </w:rPr>
              <w:instrText>PAGEREF _Toc445629171 \h</w:instrText>
            </w:r>
            <w:r>
              <w:rPr>
                <w:webHidden/>
              </w:rPr>
            </w:r>
            <w:r>
              <w:rPr>
                <w:webHidden/>
              </w:rPr>
              <w:fldChar w:fldCharType="separate"/>
            </w:r>
            <w:r>
              <w:rPr>
                <w:rStyle w:val="Vnculodendice"/>
              </w:rPr>
              <w:tab/>
              <w:t>13</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2">
            <w:r>
              <w:rPr>
                <w:rStyle w:val="Vnculodendice"/>
                <w:webHidden/>
              </w:rPr>
              <w:t>2.1</w:t>
            </w:r>
            <w:r>
              <w:rPr>
                <w:rStyle w:val="Vnculodendice"/>
                <w:rFonts w:eastAsiaTheme="minorEastAsia" w:cstheme="minorBidi"/>
                <w:lang w:eastAsia="pt-BR"/>
              </w:rPr>
              <w:tab/>
            </w:r>
            <w:r>
              <w:rPr>
                <w:rStyle w:val="Vnculodendice"/>
              </w:rPr>
              <w:t>História da Empresa</w:t>
            </w:r>
            <w:r>
              <w:rPr>
                <w:webHidden/>
              </w:rPr>
              <w:fldChar w:fldCharType="begin"/>
            </w:r>
            <w:r>
              <w:rPr>
                <w:webHidden/>
              </w:rPr>
              <w:instrText>PAGEREF _Toc445629172 \h</w:instrText>
            </w:r>
            <w:r>
              <w:rPr>
                <w:webHidden/>
              </w:rPr>
            </w:r>
            <w:r>
              <w:rPr>
                <w:webHidden/>
              </w:rPr>
              <w:fldChar w:fldCharType="separate"/>
            </w:r>
            <w:r>
              <w:rPr>
                <w:rStyle w:val="Vnculodendice"/>
              </w:rPr>
              <w:tab/>
              <w:t>13</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3">
            <w:r>
              <w:rPr>
                <w:rStyle w:val="Vnculodendice"/>
                <w:webHidden/>
              </w:rPr>
              <w:t>2.2</w:t>
            </w:r>
            <w:r>
              <w:rPr>
                <w:rStyle w:val="Vnculodendice"/>
                <w:rFonts w:eastAsiaTheme="minorEastAsia" w:cstheme="minorBidi"/>
                <w:lang w:eastAsia="pt-BR"/>
              </w:rPr>
              <w:tab/>
            </w:r>
            <w:r>
              <w:rPr>
                <w:rStyle w:val="Vnculodendice"/>
              </w:rPr>
              <w:t>Atividade da Empresa</w:t>
            </w:r>
            <w:r>
              <w:rPr>
                <w:webHidden/>
              </w:rPr>
              <w:fldChar w:fldCharType="begin"/>
            </w:r>
            <w:r>
              <w:rPr>
                <w:webHidden/>
              </w:rPr>
              <w:instrText>PAGEREF _Toc445629173 \h</w:instrText>
            </w:r>
            <w:r>
              <w:rPr>
                <w:webHidden/>
              </w:rPr>
            </w:r>
            <w:r>
              <w:rPr>
                <w:webHidden/>
              </w:rPr>
              <w:fldChar w:fldCharType="separate"/>
            </w:r>
            <w:r>
              <w:rPr>
                <w:rStyle w:val="Vnculodendice"/>
              </w:rPr>
              <w:tab/>
              <w:t>13</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4">
            <w:r>
              <w:rPr>
                <w:rStyle w:val="Vnculodendice"/>
                <w:webHidden/>
              </w:rPr>
              <w:t>2.3</w:t>
            </w:r>
            <w:r>
              <w:rPr>
                <w:rStyle w:val="Vnculodendice"/>
                <w:rFonts w:eastAsiaTheme="minorEastAsia" w:cstheme="minorBidi"/>
                <w:lang w:eastAsia="pt-BR"/>
              </w:rPr>
              <w:tab/>
            </w:r>
            <w:r>
              <w:rPr>
                <w:rStyle w:val="Vnculodendice"/>
              </w:rPr>
              <w:t>Organograma</w:t>
            </w:r>
            <w:r>
              <w:rPr>
                <w:webHidden/>
              </w:rPr>
              <w:fldChar w:fldCharType="begin"/>
            </w:r>
            <w:r>
              <w:rPr>
                <w:webHidden/>
              </w:rPr>
              <w:instrText>PAGEREF _Toc445629174 \h</w:instrText>
            </w:r>
            <w:r>
              <w:rPr>
                <w:webHidden/>
              </w:rPr>
            </w:r>
            <w:r>
              <w:rPr>
                <w:webHidden/>
              </w:rPr>
              <w:fldChar w:fldCharType="separate"/>
            </w:r>
            <w:r>
              <w:rPr>
                <w:rStyle w:val="Vnculodendice"/>
              </w:rPr>
              <w:tab/>
              <w:t>13</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5">
            <w:r>
              <w:rPr>
                <w:rStyle w:val="Vnculodendice"/>
                <w:webHidden/>
              </w:rPr>
              <w:t>2.4</w:t>
            </w:r>
            <w:r>
              <w:rPr>
                <w:rStyle w:val="Vnculodendice"/>
                <w:rFonts w:eastAsiaTheme="minorEastAsia" w:cstheme="minorBidi"/>
                <w:lang w:eastAsia="pt-BR"/>
              </w:rPr>
              <w:tab/>
            </w:r>
            <w:r>
              <w:rPr>
                <w:rStyle w:val="Vnculodendice"/>
              </w:rPr>
              <w:t>Mercado Consumidor</w:t>
            </w:r>
            <w:r>
              <w:rPr>
                <w:webHidden/>
              </w:rPr>
              <w:fldChar w:fldCharType="begin"/>
            </w:r>
            <w:r>
              <w:rPr>
                <w:webHidden/>
              </w:rPr>
              <w:instrText>PAGEREF _Toc445629175 \h</w:instrText>
            </w:r>
            <w:r>
              <w:rPr>
                <w:webHidden/>
              </w:rPr>
            </w:r>
            <w:r>
              <w:rPr>
                <w:webHidden/>
              </w:rPr>
              <w:fldChar w:fldCharType="separate"/>
            </w:r>
            <w:r>
              <w:rPr>
                <w:rStyle w:val="Vnculodendice"/>
              </w:rPr>
              <w:tab/>
              <w:t>14</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6">
            <w:r>
              <w:rPr>
                <w:rStyle w:val="Vnculodendice"/>
                <w:webHidden/>
              </w:rPr>
              <w:t>2.5</w:t>
            </w:r>
            <w:r>
              <w:rPr>
                <w:rStyle w:val="Vnculodendice"/>
                <w:rFonts w:eastAsiaTheme="minorEastAsia" w:cstheme="minorBidi"/>
                <w:lang w:eastAsia="pt-BR"/>
              </w:rPr>
              <w:tab/>
            </w:r>
            <w:r>
              <w:rPr>
                <w:rStyle w:val="Vnculodendice"/>
              </w:rPr>
              <w:t>Concorrência</w:t>
            </w:r>
            <w:r>
              <w:rPr>
                <w:webHidden/>
              </w:rPr>
              <w:fldChar w:fldCharType="begin"/>
            </w:r>
            <w:r>
              <w:rPr>
                <w:webHidden/>
              </w:rPr>
              <w:instrText>PAGEREF _Toc445629176 \h</w:instrText>
            </w:r>
            <w:r>
              <w:rPr>
                <w:webHidden/>
              </w:rPr>
            </w:r>
            <w:r>
              <w:rPr>
                <w:webHidden/>
              </w:rPr>
              <w:fldChar w:fldCharType="separate"/>
            </w:r>
            <w:r>
              <w:rPr>
                <w:rStyle w:val="Vnculodendice"/>
              </w:rPr>
              <w:tab/>
              <w:t>14</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7">
            <w:r>
              <w:rPr>
                <w:rStyle w:val="Vnculodendice"/>
                <w:webHidden/>
              </w:rPr>
              <w:t>2.6</w:t>
            </w:r>
            <w:r>
              <w:rPr>
                <w:rStyle w:val="Vnculodendice"/>
                <w:rFonts w:eastAsiaTheme="minorEastAsia" w:cstheme="minorBidi"/>
                <w:lang w:eastAsia="pt-BR"/>
              </w:rPr>
              <w:tab/>
            </w:r>
            <w:r>
              <w:rPr>
                <w:rStyle w:val="Vnculodendice"/>
              </w:rPr>
              <w:t>Expansibilidade dos Negócios</w:t>
            </w:r>
            <w:r>
              <w:rPr>
                <w:webHidden/>
              </w:rPr>
              <w:fldChar w:fldCharType="begin"/>
            </w:r>
            <w:r>
              <w:rPr>
                <w:webHidden/>
              </w:rPr>
              <w:instrText>PAGEREF _Toc445629177 \h</w:instrText>
            </w:r>
            <w:r>
              <w:rPr>
                <w:webHidden/>
              </w:rPr>
            </w:r>
            <w:r>
              <w:rPr>
                <w:webHidden/>
              </w:rPr>
              <w:fldChar w:fldCharType="separate"/>
            </w:r>
            <w:r>
              <w:rPr>
                <w:rStyle w:val="Vnculodendice"/>
              </w:rPr>
              <w:tab/>
              <w:t>14</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8">
            <w:r>
              <w:rPr>
                <w:rStyle w:val="Vnculodendice"/>
                <w:webHidden/>
              </w:rPr>
              <w:t>2.7</w:t>
            </w:r>
            <w:r>
              <w:rPr>
                <w:rStyle w:val="Vnculodendice"/>
                <w:rFonts w:eastAsiaTheme="minorEastAsia" w:cstheme="minorBidi"/>
                <w:lang w:eastAsia="pt-BR"/>
              </w:rPr>
              <w:tab/>
            </w:r>
            <w:r>
              <w:rPr>
                <w:rStyle w:val="Vnculodendice"/>
              </w:rPr>
              <w:t>Aspectos Tecnológicos</w:t>
            </w:r>
            <w:r>
              <w:rPr>
                <w:webHidden/>
              </w:rPr>
              <w:fldChar w:fldCharType="begin"/>
            </w:r>
            <w:r>
              <w:rPr>
                <w:webHidden/>
              </w:rPr>
              <w:instrText>PAGEREF _Toc445629178 \h</w:instrText>
            </w:r>
            <w:r>
              <w:rPr>
                <w:webHidden/>
              </w:rPr>
            </w:r>
            <w:r>
              <w:rPr>
                <w:webHidden/>
              </w:rPr>
              <w:fldChar w:fldCharType="separate"/>
            </w:r>
            <w:r>
              <w:rPr>
                <w:rStyle w:val="Vnculodendice"/>
              </w:rPr>
              <w:tab/>
              <w:t>14</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79">
            <w:r>
              <w:rPr>
                <w:rStyle w:val="Vnculodendice"/>
                <w:webHidden/>
              </w:rPr>
              <w:t>2.8</w:t>
            </w:r>
            <w:r>
              <w:rPr>
                <w:rStyle w:val="Vnculodendice"/>
                <w:rFonts w:eastAsiaTheme="minorEastAsia" w:cstheme="minorBidi"/>
                <w:lang w:eastAsia="pt-BR"/>
              </w:rPr>
              <w:tab/>
            </w:r>
            <w:r>
              <w:rPr>
                <w:rStyle w:val="Vnculodendice"/>
              </w:rPr>
              <w:t>Premisssas de restrição do projeto</w:t>
            </w:r>
            <w:r>
              <w:rPr>
                <w:webHidden/>
              </w:rPr>
              <w:fldChar w:fldCharType="begin"/>
            </w:r>
            <w:r>
              <w:rPr>
                <w:webHidden/>
              </w:rPr>
              <w:instrText>PAGEREF _Toc445629179 \h</w:instrText>
            </w:r>
            <w:r>
              <w:rPr>
                <w:webHidden/>
              </w:rPr>
            </w:r>
            <w:r>
              <w:rPr>
                <w:webHidden/>
              </w:rPr>
              <w:fldChar w:fldCharType="separate"/>
            </w:r>
            <w:r>
              <w:rPr>
                <w:rStyle w:val="Vnculodendice"/>
              </w:rPr>
              <w:tab/>
              <w:t>14</w:t>
            </w:r>
            <w:r>
              <w:rPr>
                <w:webHidden/>
              </w:rPr>
              <w:fldChar w:fldCharType="end"/>
            </w:r>
          </w:hyperlink>
        </w:p>
        <w:p w:rsidR="009E7B39" w:rsidRDefault="00455BB9">
          <w:pPr>
            <w:pStyle w:val="Sumrio1"/>
            <w:tabs>
              <w:tab w:val="left" w:pos="440"/>
              <w:tab w:val="right" w:leader="dot" w:pos="10054"/>
            </w:tabs>
            <w:spacing w:after="0" w:line="360" w:lineRule="auto"/>
            <w:rPr>
              <w:rFonts w:asciiTheme="minorHAnsi" w:eastAsiaTheme="minorEastAsia" w:hAnsiTheme="minorHAnsi" w:cstheme="minorBidi"/>
              <w:lang w:eastAsia="pt-BR"/>
            </w:rPr>
          </w:pPr>
          <w:hyperlink w:anchor="_Toc445629180">
            <w:r>
              <w:rPr>
                <w:rStyle w:val="Vnculodendice"/>
                <w:b/>
                <w:bCs/>
                <w:webHidden/>
              </w:rPr>
              <w:t>3</w:t>
            </w:r>
            <w:r>
              <w:rPr>
                <w:rStyle w:val="Vnculodendice"/>
                <w:rFonts w:eastAsiaTheme="minorEastAsia" w:cstheme="minorBidi"/>
                <w:lang w:eastAsia="pt-BR"/>
              </w:rPr>
              <w:tab/>
            </w:r>
            <w:r>
              <w:rPr>
                <w:rStyle w:val="Vnculodendice"/>
                <w:b/>
                <w:bCs/>
              </w:rPr>
              <w:t>O Sistema Atual</w:t>
            </w:r>
            <w:r>
              <w:rPr>
                <w:webHidden/>
              </w:rPr>
              <w:fldChar w:fldCharType="begin"/>
            </w:r>
            <w:r>
              <w:rPr>
                <w:webHidden/>
              </w:rPr>
              <w:instrText>PAGEREF _Toc445629180 \h</w:instrText>
            </w:r>
            <w:r>
              <w:rPr>
                <w:webHidden/>
              </w:rPr>
            </w:r>
            <w:r>
              <w:rPr>
                <w:webHidden/>
              </w:rPr>
              <w:fldChar w:fldCharType="separate"/>
            </w:r>
            <w:r>
              <w:rPr>
                <w:rStyle w:val="Vnculodendice"/>
              </w:rPr>
              <w:tab/>
              <w:t>15</w:t>
            </w:r>
            <w:r>
              <w:rPr>
                <w:webHidden/>
              </w:rPr>
              <w:fldChar w:fldCharType="end"/>
            </w:r>
          </w:hyperlink>
        </w:p>
        <w:p w:rsidR="009E7B39" w:rsidRDefault="00455BB9">
          <w:pPr>
            <w:pStyle w:val="Sumrio2"/>
            <w:tabs>
              <w:tab w:val="left" w:pos="880"/>
              <w:tab w:val="right" w:leader="dot" w:pos="10054"/>
            </w:tabs>
            <w:spacing w:after="0" w:line="360" w:lineRule="auto"/>
            <w:rPr>
              <w:rFonts w:asciiTheme="minorHAnsi" w:eastAsiaTheme="minorEastAsia" w:hAnsiTheme="minorHAnsi" w:cstheme="minorBidi"/>
              <w:lang w:eastAsia="pt-BR"/>
            </w:rPr>
          </w:pPr>
          <w:hyperlink w:anchor="_Toc445629181">
            <w:r>
              <w:rPr>
                <w:rStyle w:val="Vnculodendice"/>
                <w:webHidden/>
              </w:rPr>
              <w:t>3.1</w:t>
            </w:r>
            <w:r>
              <w:rPr>
                <w:rStyle w:val="Vnculodendice"/>
                <w:rFonts w:eastAsiaTheme="minorEastAsia" w:cstheme="minorBidi"/>
                <w:lang w:eastAsia="pt-BR"/>
              </w:rPr>
              <w:tab/>
            </w:r>
            <w:r>
              <w:rPr>
                <w:rStyle w:val="Vnculodendice"/>
              </w:rPr>
              <w:t>Justificativa de Escolha do Sistema</w:t>
            </w:r>
            <w:r>
              <w:rPr>
                <w:webHidden/>
              </w:rPr>
              <w:fldChar w:fldCharType="begin"/>
            </w:r>
            <w:r>
              <w:rPr>
                <w:webHidden/>
              </w:rPr>
              <w:instrText>PAGEREF _Toc445629181 \h</w:instrText>
            </w:r>
            <w:r>
              <w:rPr>
                <w:webHidden/>
              </w:rPr>
            </w:r>
            <w:r>
              <w:rPr>
                <w:webHidden/>
              </w:rPr>
              <w:fldChar w:fldCharType="separate"/>
            </w:r>
            <w:r>
              <w:rPr>
                <w:rStyle w:val="Vnculodendice"/>
              </w:rPr>
              <w:tab/>
              <w:t>15</w:t>
            </w:r>
            <w:r>
              <w:rPr>
                <w:webHidden/>
              </w:rPr>
              <w:fldChar w:fldCharType="end"/>
            </w:r>
          </w:hyperlink>
        </w:p>
        <w:p w:rsidR="009E7B39" w:rsidRDefault="00455BB9">
          <w:pPr>
            <w:pStyle w:val="Sumrio3"/>
            <w:tabs>
              <w:tab w:val="left" w:pos="1418"/>
              <w:tab w:val="right" w:leader="dot" w:pos="10054"/>
            </w:tabs>
            <w:spacing w:after="0" w:line="240" w:lineRule="auto"/>
            <w:ind w:left="851"/>
            <w:rPr>
              <w:rFonts w:asciiTheme="minorHAnsi" w:eastAsiaTheme="minorEastAsia" w:hAnsiTheme="minorHAnsi" w:cstheme="minorBidi"/>
              <w:lang w:eastAsia="pt-BR"/>
            </w:rPr>
          </w:pPr>
          <w:hyperlink w:anchor="_Toc445629182">
            <w:r>
              <w:rPr>
                <w:rStyle w:val="Vnculodendice"/>
                <w:webHidden/>
              </w:rPr>
              <w:t>3.1.1</w:t>
            </w:r>
            <w:r>
              <w:rPr>
                <w:rStyle w:val="Vnculodendice"/>
                <w:rFonts w:eastAsiaTheme="minorEastAsia" w:cstheme="minorBidi"/>
                <w:lang w:eastAsia="pt-BR"/>
              </w:rPr>
              <w:tab/>
            </w:r>
            <w:r>
              <w:rPr>
                <w:rStyle w:val="Vnculodendice"/>
              </w:rPr>
              <w:t>O Sistema</w:t>
            </w:r>
            <w:r>
              <w:rPr>
                <w:webHidden/>
              </w:rPr>
              <w:fldChar w:fldCharType="begin"/>
            </w:r>
            <w:r>
              <w:rPr>
                <w:webHidden/>
              </w:rPr>
              <w:instrText xml:space="preserve">PAGEREF </w:instrText>
            </w:r>
            <w:r>
              <w:rPr>
                <w:webHidden/>
              </w:rPr>
              <w:instrText>_Toc445629182 \h</w:instrText>
            </w:r>
            <w:r>
              <w:rPr>
                <w:webHidden/>
              </w:rPr>
            </w:r>
            <w:r>
              <w:rPr>
                <w:webHidden/>
              </w:rPr>
              <w:fldChar w:fldCharType="separate"/>
            </w:r>
            <w:r>
              <w:rPr>
                <w:rStyle w:val="Vnculodendice"/>
              </w:rPr>
              <w:tab/>
              <w:t>15</w:t>
            </w:r>
            <w:r>
              <w:rPr>
                <w:webHidden/>
              </w:rPr>
              <w:fldChar w:fldCharType="end"/>
            </w:r>
          </w:hyperlink>
        </w:p>
        <w:p w:rsidR="009E7B39" w:rsidRDefault="00455BB9">
          <w:pPr>
            <w:pStyle w:val="Sumrio3"/>
            <w:tabs>
              <w:tab w:val="left" w:pos="1418"/>
              <w:tab w:val="right" w:leader="dot" w:pos="10054"/>
            </w:tabs>
            <w:spacing w:after="0" w:line="240" w:lineRule="auto"/>
            <w:ind w:left="851"/>
            <w:rPr>
              <w:rFonts w:asciiTheme="minorHAnsi" w:eastAsiaTheme="minorEastAsia" w:hAnsiTheme="minorHAnsi" w:cstheme="minorBidi"/>
              <w:lang w:eastAsia="pt-BR"/>
            </w:rPr>
          </w:pPr>
          <w:hyperlink w:anchor="_Toc445629183">
            <w:r>
              <w:rPr>
                <w:rStyle w:val="Vnculodendice"/>
                <w:webHidden/>
              </w:rPr>
              <w:t>3.1.2</w:t>
            </w:r>
            <w:r>
              <w:rPr>
                <w:rStyle w:val="Vnculodendice"/>
                <w:rFonts w:eastAsiaTheme="minorEastAsia" w:cstheme="minorBidi"/>
                <w:lang w:eastAsia="pt-BR"/>
              </w:rPr>
              <w:tab/>
            </w:r>
            <w:r>
              <w:rPr>
                <w:rStyle w:val="Vnculodendice"/>
              </w:rPr>
              <w:t>Funcionamento do sistema</w:t>
            </w:r>
            <w:r>
              <w:rPr>
                <w:webHidden/>
              </w:rPr>
              <w:fldChar w:fldCharType="begin"/>
            </w:r>
            <w:r>
              <w:rPr>
                <w:webHidden/>
              </w:rPr>
              <w:instrText>PAGEREF _Toc445629183 \h</w:instrText>
            </w:r>
            <w:r>
              <w:rPr>
                <w:webHidden/>
              </w:rPr>
            </w:r>
            <w:r>
              <w:rPr>
                <w:webHidden/>
              </w:rPr>
              <w:fldChar w:fldCharType="separate"/>
            </w:r>
            <w:r>
              <w:rPr>
                <w:rStyle w:val="Vnculodendice"/>
              </w:rPr>
              <w:tab/>
              <w:t>15</w:t>
            </w:r>
            <w:r>
              <w:rPr>
                <w:webHidden/>
              </w:rPr>
              <w:fldChar w:fldCharType="end"/>
            </w:r>
          </w:hyperlink>
        </w:p>
        <w:p w:rsidR="009E7B39" w:rsidRDefault="00455BB9">
          <w:pPr>
            <w:pStyle w:val="Sumrio3"/>
            <w:tabs>
              <w:tab w:val="left" w:pos="1418"/>
              <w:tab w:val="right" w:leader="dot" w:pos="10054"/>
            </w:tabs>
            <w:spacing w:after="0" w:line="240" w:lineRule="auto"/>
            <w:ind w:left="851"/>
            <w:rPr>
              <w:rFonts w:asciiTheme="minorHAnsi" w:eastAsiaTheme="minorEastAsia" w:hAnsiTheme="minorHAnsi" w:cstheme="minorBidi"/>
              <w:lang w:eastAsia="pt-BR"/>
            </w:rPr>
          </w:pPr>
          <w:hyperlink w:anchor="_Toc445629184">
            <w:r>
              <w:rPr>
                <w:rStyle w:val="Vnculodendice"/>
                <w:webHidden/>
              </w:rPr>
              <w:t>3.1.3</w:t>
            </w:r>
            <w:r>
              <w:rPr>
                <w:rStyle w:val="Vnculodendice"/>
                <w:rFonts w:eastAsiaTheme="minorEastAsia" w:cstheme="minorBidi"/>
                <w:lang w:eastAsia="pt-BR"/>
              </w:rPr>
              <w:tab/>
            </w:r>
            <w:r>
              <w:rPr>
                <w:rStyle w:val="Vnculodendice"/>
              </w:rPr>
              <w:t>O Ambiente do Sistema</w:t>
            </w:r>
            <w:r>
              <w:rPr>
                <w:webHidden/>
              </w:rPr>
              <w:fldChar w:fldCharType="begin"/>
            </w:r>
            <w:r>
              <w:rPr>
                <w:webHidden/>
              </w:rPr>
              <w:instrText>PAGEREF _Toc445629184 \h</w:instrText>
            </w:r>
            <w:r>
              <w:rPr>
                <w:webHidden/>
              </w:rPr>
            </w:r>
            <w:r>
              <w:rPr>
                <w:webHidden/>
              </w:rPr>
              <w:fldChar w:fldCharType="separate"/>
            </w:r>
            <w:r>
              <w:rPr>
                <w:rStyle w:val="Vnculodendice"/>
              </w:rPr>
              <w:tab/>
              <w:t>15</w:t>
            </w:r>
            <w:r>
              <w:rPr>
                <w:webHidden/>
              </w:rPr>
              <w:fldChar w:fldCharType="end"/>
            </w:r>
          </w:hyperlink>
        </w:p>
        <w:p w:rsidR="009E7B39" w:rsidRDefault="00455BB9">
          <w:pPr>
            <w:pStyle w:val="Sumrio3"/>
            <w:tabs>
              <w:tab w:val="left" w:pos="1418"/>
              <w:tab w:val="right" w:leader="dot" w:pos="10054"/>
            </w:tabs>
            <w:spacing w:after="0" w:line="240" w:lineRule="auto"/>
            <w:ind w:left="851"/>
            <w:rPr>
              <w:rFonts w:asciiTheme="minorHAnsi" w:eastAsiaTheme="minorEastAsia" w:hAnsiTheme="minorHAnsi" w:cstheme="minorBidi"/>
              <w:lang w:eastAsia="pt-BR"/>
            </w:rPr>
          </w:pPr>
          <w:hyperlink w:anchor="_Toc445629185">
            <w:r>
              <w:rPr>
                <w:rStyle w:val="Vnculodendice"/>
                <w:webHidden/>
              </w:rPr>
              <w:t>3.1.4</w:t>
            </w:r>
            <w:r>
              <w:rPr>
                <w:rStyle w:val="Vnculodendice"/>
                <w:rFonts w:eastAsiaTheme="minorEastAsia" w:cstheme="minorBidi"/>
                <w:lang w:eastAsia="pt-BR"/>
              </w:rPr>
              <w:tab/>
            </w:r>
            <w:r>
              <w:rPr>
                <w:rStyle w:val="Vnculodendice"/>
              </w:rPr>
              <w:t>A definição do escopo</w:t>
            </w:r>
            <w:r>
              <w:rPr>
                <w:webHidden/>
              </w:rPr>
              <w:fldChar w:fldCharType="begin"/>
            </w:r>
            <w:r>
              <w:rPr>
                <w:webHidden/>
              </w:rPr>
              <w:instrText>PAGEREF _Toc445629185 \h</w:instrText>
            </w:r>
            <w:r>
              <w:rPr>
                <w:webHidden/>
              </w:rPr>
            </w:r>
            <w:r>
              <w:rPr>
                <w:webHidden/>
              </w:rPr>
              <w:fldChar w:fldCharType="separate"/>
            </w:r>
            <w:r>
              <w:rPr>
                <w:rStyle w:val="Vnculodendice"/>
              </w:rPr>
              <w:tab/>
              <w:t>16</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86">
            <w:r>
              <w:rPr>
                <w:rStyle w:val="Vnculodendice"/>
                <w:webHidden/>
              </w:rPr>
              <w:t>3.2</w:t>
            </w:r>
            <w:r>
              <w:rPr>
                <w:rStyle w:val="Vnculodendice"/>
                <w:rFonts w:eastAsiaTheme="minorEastAsia" w:cstheme="minorBidi"/>
                <w:lang w:eastAsia="pt-BR"/>
              </w:rPr>
              <w:tab/>
            </w:r>
            <w:r>
              <w:rPr>
                <w:rStyle w:val="Vnculodendice"/>
              </w:rPr>
              <w:t>Motivação para o novo sistema</w:t>
            </w:r>
            <w:r>
              <w:rPr>
                <w:webHidden/>
              </w:rPr>
              <w:fldChar w:fldCharType="begin"/>
            </w:r>
            <w:r>
              <w:rPr>
                <w:webHidden/>
              </w:rPr>
              <w:instrText>PAGEREF _Toc445629186 \h</w:instrText>
            </w:r>
            <w:r>
              <w:rPr>
                <w:webHidden/>
              </w:rPr>
            </w:r>
            <w:r>
              <w:rPr>
                <w:webHidden/>
              </w:rPr>
              <w:fldChar w:fldCharType="separate"/>
            </w:r>
            <w:r>
              <w:rPr>
                <w:rStyle w:val="Vnculodendice"/>
              </w:rPr>
              <w:tab/>
              <w:t>16</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87">
            <w:r>
              <w:rPr>
                <w:rStyle w:val="Vnculodendice"/>
                <w:webHidden/>
              </w:rPr>
              <w:t>3.3</w:t>
            </w:r>
            <w:r>
              <w:rPr>
                <w:rStyle w:val="Vnculodendice"/>
                <w:rFonts w:eastAsiaTheme="minorEastAsia" w:cstheme="minorBidi"/>
                <w:lang w:eastAsia="pt-BR"/>
              </w:rPr>
              <w:tab/>
            </w:r>
            <w:r>
              <w:rPr>
                <w:rStyle w:val="Vnculodendice"/>
              </w:rPr>
              <w:t>Situação Desejada</w:t>
            </w:r>
            <w:r>
              <w:rPr>
                <w:webHidden/>
              </w:rPr>
              <w:fldChar w:fldCharType="begin"/>
            </w:r>
            <w:r>
              <w:rPr>
                <w:webHidden/>
              </w:rPr>
              <w:instrText>PAGEREF _Toc445629187 \h</w:instrText>
            </w:r>
            <w:r>
              <w:rPr>
                <w:webHidden/>
              </w:rPr>
            </w:r>
            <w:r>
              <w:rPr>
                <w:webHidden/>
              </w:rPr>
              <w:fldChar w:fldCharType="separate"/>
            </w:r>
            <w:r>
              <w:rPr>
                <w:rStyle w:val="Vnculodendice"/>
              </w:rPr>
              <w:tab/>
              <w:t>16</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88">
            <w:r>
              <w:rPr>
                <w:rStyle w:val="Vnculodendice"/>
                <w:webHidden/>
              </w:rPr>
              <w:t>3.4</w:t>
            </w:r>
            <w:r>
              <w:rPr>
                <w:rStyle w:val="Vnculodendice"/>
                <w:rFonts w:eastAsiaTheme="minorEastAsia" w:cstheme="minorBidi"/>
                <w:lang w:eastAsia="pt-BR"/>
              </w:rPr>
              <w:tab/>
            </w:r>
            <w:r>
              <w:rPr>
                <w:rStyle w:val="Vnculodendice"/>
              </w:rPr>
              <w:t>Problemas do sistema atual</w:t>
            </w:r>
            <w:r>
              <w:rPr>
                <w:webHidden/>
              </w:rPr>
              <w:fldChar w:fldCharType="begin"/>
            </w:r>
            <w:r>
              <w:rPr>
                <w:webHidden/>
              </w:rPr>
              <w:instrText>PAGEREF _Toc445629188 \h</w:instrText>
            </w:r>
            <w:r>
              <w:rPr>
                <w:webHidden/>
              </w:rPr>
            </w:r>
            <w:r>
              <w:rPr>
                <w:webHidden/>
              </w:rPr>
              <w:fldChar w:fldCharType="separate"/>
            </w:r>
            <w:r>
              <w:rPr>
                <w:rStyle w:val="Vnculodendice"/>
              </w:rPr>
              <w:tab/>
              <w:t>17</w:t>
            </w:r>
            <w:r>
              <w:rPr>
                <w:webHidden/>
              </w:rPr>
              <w:fldChar w:fldCharType="end"/>
            </w:r>
          </w:hyperlink>
        </w:p>
        <w:p w:rsidR="009E7B39" w:rsidRDefault="00455BB9">
          <w:pPr>
            <w:pStyle w:val="Sumrio1"/>
            <w:tabs>
              <w:tab w:val="left" w:pos="440"/>
              <w:tab w:val="right" w:leader="dot" w:pos="10054"/>
            </w:tabs>
            <w:spacing w:after="0" w:line="360" w:lineRule="auto"/>
            <w:rPr>
              <w:rFonts w:asciiTheme="minorHAnsi" w:eastAsiaTheme="minorEastAsia" w:hAnsiTheme="minorHAnsi" w:cstheme="minorBidi"/>
              <w:lang w:eastAsia="pt-BR"/>
            </w:rPr>
          </w:pPr>
          <w:hyperlink w:anchor="_Toc445629189">
            <w:r>
              <w:rPr>
                <w:rStyle w:val="Vnculodendice"/>
                <w:b/>
                <w:webHidden/>
              </w:rPr>
              <w:t>4</w:t>
            </w:r>
            <w:r>
              <w:rPr>
                <w:rStyle w:val="Vnculodendice"/>
                <w:rFonts w:eastAsiaTheme="minorEastAsia" w:cstheme="minorBidi"/>
                <w:lang w:eastAsia="pt-BR"/>
              </w:rPr>
              <w:tab/>
            </w:r>
            <w:r>
              <w:rPr>
                <w:rStyle w:val="Vnculodendice"/>
                <w:b/>
              </w:rPr>
              <w:t>O sistema proposto (projeto lógico)</w:t>
            </w:r>
            <w:r>
              <w:rPr>
                <w:webHidden/>
              </w:rPr>
              <w:fldChar w:fldCharType="begin"/>
            </w:r>
            <w:r>
              <w:rPr>
                <w:webHidden/>
              </w:rPr>
              <w:instrText>PAGEREF _Toc445629189 \h</w:instrText>
            </w:r>
            <w:r>
              <w:rPr>
                <w:webHidden/>
              </w:rPr>
            </w:r>
            <w:r>
              <w:rPr>
                <w:webHidden/>
              </w:rPr>
              <w:fldChar w:fldCharType="separate"/>
            </w:r>
            <w:r>
              <w:rPr>
                <w:rStyle w:val="Vnculodendice"/>
              </w:rPr>
              <w:tab/>
              <w:t>17</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90">
            <w:r>
              <w:rPr>
                <w:rStyle w:val="Vnculodendice"/>
                <w:webHidden/>
              </w:rPr>
              <w:t>4.1</w:t>
            </w:r>
            <w:r>
              <w:rPr>
                <w:rStyle w:val="Vnculodendice"/>
                <w:rFonts w:eastAsiaTheme="minorEastAsia" w:cstheme="minorBidi"/>
                <w:lang w:eastAsia="pt-BR"/>
              </w:rPr>
              <w:tab/>
            </w:r>
            <w:r>
              <w:rPr>
                <w:rStyle w:val="Vnculodendice"/>
              </w:rPr>
              <w:t>Requisitos do Sistema</w:t>
            </w:r>
            <w:r>
              <w:rPr>
                <w:webHidden/>
              </w:rPr>
              <w:fldChar w:fldCharType="begin"/>
            </w:r>
            <w:r>
              <w:rPr>
                <w:webHidden/>
              </w:rPr>
              <w:instrText>PAGEREF _Toc445629190 \h</w:instrText>
            </w:r>
            <w:r>
              <w:rPr>
                <w:webHidden/>
              </w:rPr>
            </w:r>
            <w:r>
              <w:rPr>
                <w:webHidden/>
              </w:rPr>
              <w:fldChar w:fldCharType="separate"/>
            </w:r>
            <w:r>
              <w:rPr>
                <w:rStyle w:val="Vnculodendice"/>
              </w:rPr>
              <w:tab/>
              <w:t>17</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91">
            <w:r>
              <w:rPr>
                <w:rStyle w:val="Vnculodendice"/>
                <w:webHidden/>
              </w:rPr>
              <w:t>4.2</w:t>
            </w:r>
            <w:r>
              <w:rPr>
                <w:rStyle w:val="Vnculodendice"/>
                <w:rFonts w:eastAsiaTheme="minorEastAsia" w:cstheme="minorBidi"/>
                <w:lang w:eastAsia="pt-BR"/>
              </w:rPr>
              <w:tab/>
            </w:r>
            <w:r>
              <w:rPr>
                <w:rStyle w:val="Vnculodendice"/>
              </w:rPr>
              <w:t>Casos de Uso</w:t>
            </w:r>
            <w:r>
              <w:rPr>
                <w:webHidden/>
              </w:rPr>
              <w:fldChar w:fldCharType="begin"/>
            </w:r>
            <w:r>
              <w:rPr>
                <w:webHidden/>
              </w:rPr>
              <w:instrText>PAGEREF _Toc445629191 \h</w:instrText>
            </w:r>
            <w:r>
              <w:rPr>
                <w:webHidden/>
              </w:rPr>
            </w:r>
            <w:r>
              <w:rPr>
                <w:webHidden/>
              </w:rPr>
              <w:fldChar w:fldCharType="separate"/>
            </w:r>
            <w:r>
              <w:rPr>
                <w:rStyle w:val="Vnculodendice"/>
              </w:rPr>
              <w:tab/>
              <w:t>18</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92">
            <w:r>
              <w:rPr>
                <w:rStyle w:val="Vnculodendice"/>
                <w:webHidden/>
              </w:rPr>
              <w:t>4.3</w:t>
            </w:r>
            <w:r>
              <w:rPr>
                <w:rStyle w:val="Vnculodendice"/>
                <w:rFonts w:eastAsiaTheme="minorEastAsia" w:cstheme="minorBidi"/>
                <w:lang w:eastAsia="pt-BR"/>
              </w:rPr>
              <w:tab/>
            </w:r>
            <w:r>
              <w:rPr>
                <w:rStyle w:val="Vnculodendice"/>
              </w:rPr>
              <w:t>Especificações dos casos de uso</w:t>
            </w:r>
            <w:r>
              <w:rPr>
                <w:webHidden/>
              </w:rPr>
              <w:fldChar w:fldCharType="begin"/>
            </w:r>
            <w:r>
              <w:rPr>
                <w:webHidden/>
              </w:rPr>
              <w:instrText>PAGEREF _Toc445629192 \h</w:instrText>
            </w:r>
            <w:r>
              <w:rPr>
                <w:webHidden/>
              </w:rPr>
            </w:r>
            <w:r>
              <w:rPr>
                <w:webHidden/>
              </w:rPr>
              <w:fldChar w:fldCharType="separate"/>
            </w:r>
            <w:r>
              <w:rPr>
                <w:rStyle w:val="Vnculodendice"/>
              </w:rPr>
              <w:tab/>
              <w:t>19</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93">
            <w:r>
              <w:rPr>
                <w:rStyle w:val="Vnculodendice"/>
                <w:webHidden/>
              </w:rPr>
              <w:t>4.4</w:t>
            </w:r>
            <w:r>
              <w:rPr>
                <w:rStyle w:val="Vnculodendice"/>
                <w:rFonts w:eastAsiaTheme="minorEastAsia" w:cstheme="minorBidi"/>
                <w:lang w:eastAsia="pt-BR"/>
              </w:rPr>
              <w:tab/>
            </w:r>
            <w:r>
              <w:rPr>
                <w:rStyle w:val="Vnculodendice"/>
              </w:rPr>
              <w:t xml:space="preserve">Modelo Conceitual de </w:t>
            </w:r>
            <w:r>
              <w:rPr>
                <w:rStyle w:val="Vnculodendice"/>
              </w:rPr>
              <w:t>Classes (Diagrama de Classe)</w:t>
            </w:r>
            <w:r>
              <w:rPr>
                <w:webHidden/>
              </w:rPr>
              <w:fldChar w:fldCharType="begin"/>
            </w:r>
            <w:r>
              <w:rPr>
                <w:webHidden/>
              </w:rPr>
              <w:instrText>PAGEREF _Toc445629193 \h</w:instrText>
            </w:r>
            <w:r>
              <w:rPr>
                <w:webHidden/>
              </w:rPr>
            </w:r>
            <w:r>
              <w:rPr>
                <w:webHidden/>
              </w:rPr>
              <w:fldChar w:fldCharType="separate"/>
            </w:r>
            <w:r>
              <w:rPr>
                <w:rStyle w:val="Vnculodendice"/>
              </w:rPr>
              <w:tab/>
              <w:t>32</w:t>
            </w:r>
            <w:r>
              <w:rPr>
                <w:webHidden/>
              </w:rPr>
              <w:fldChar w:fldCharType="end"/>
            </w:r>
          </w:hyperlink>
        </w:p>
        <w:p w:rsidR="009E7B39" w:rsidRDefault="00455BB9">
          <w:pPr>
            <w:pStyle w:val="Sumrio2"/>
            <w:tabs>
              <w:tab w:val="left" w:pos="880"/>
              <w:tab w:val="right" w:leader="dot" w:pos="10054"/>
            </w:tabs>
            <w:spacing w:after="0" w:line="240" w:lineRule="auto"/>
            <w:ind w:left="221"/>
            <w:rPr>
              <w:rFonts w:asciiTheme="minorHAnsi" w:eastAsiaTheme="minorEastAsia" w:hAnsiTheme="minorHAnsi" w:cstheme="minorBidi"/>
              <w:lang w:eastAsia="pt-BR"/>
            </w:rPr>
          </w:pPr>
          <w:hyperlink w:anchor="_Toc445629194">
            <w:r>
              <w:rPr>
                <w:rStyle w:val="Vnculodendice"/>
                <w:webHidden/>
              </w:rPr>
              <w:t>4.5</w:t>
            </w:r>
            <w:r>
              <w:rPr>
                <w:rStyle w:val="Vnculodendice"/>
                <w:rFonts w:eastAsiaTheme="minorEastAsia" w:cstheme="minorBidi"/>
                <w:lang w:eastAsia="pt-BR"/>
              </w:rPr>
              <w:tab/>
            </w:r>
            <w:r>
              <w:rPr>
                <w:rStyle w:val="Vnculodendice"/>
              </w:rPr>
              <w:t>Modelo Conceitual de Dados (MER)</w:t>
            </w:r>
            <w:r>
              <w:rPr>
                <w:webHidden/>
              </w:rPr>
              <w:fldChar w:fldCharType="begin"/>
            </w:r>
            <w:r>
              <w:rPr>
                <w:webHidden/>
              </w:rPr>
              <w:instrText>PAGEREF _Toc445629194 \h</w:instrText>
            </w:r>
            <w:r>
              <w:rPr>
                <w:webHidden/>
              </w:rPr>
            </w:r>
            <w:r>
              <w:rPr>
                <w:webHidden/>
              </w:rPr>
              <w:fldChar w:fldCharType="separate"/>
            </w:r>
            <w:r>
              <w:rPr>
                <w:rStyle w:val="Vnculodendice"/>
              </w:rPr>
              <w:tab/>
              <w:t>33</w:t>
            </w:r>
            <w:r>
              <w:rPr>
                <w:webHidden/>
              </w:rPr>
              <w:fldChar w:fldCharType="end"/>
            </w:r>
          </w:hyperlink>
        </w:p>
        <w:p w:rsidR="009E7B39" w:rsidRDefault="00455BB9">
          <w:pPr>
            <w:pStyle w:val="Sumrio1"/>
            <w:tabs>
              <w:tab w:val="left" w:pos="440"/>
              <w:tab w:val="right" w:leader="dot" w:pos="10054"/>
            </w:tabs>
            <w:spacing w:after="0" w:line="360" w:lineRule="auto"/>
            <w:rPr>
              <w:rFonts w:asciiTheme="minorHAnsi" w:eastAsiaTheme="minorEastAsia" w:hAnsiTheme="minorHAnsi" w:cstheme="minorBidi"/>
              <w:lang w:eastAsia="pt-BR"/>
            </w:rPr>
          </w:pPr>
          <w:hyperlink w:anchor="_Toc445629195">
            <w:r>
              <w:rPr>
                <w:rStyle w:val="Vnculodendice"/>
                <w:b/>
                <w:webHidden/>
              </w:rPr>
              <w:t>5</w:t>
            </w:r>
            <w:r>
              <w:rPr>
                <w:rStyle w:val="Vnculodendice"/>
                <w:rFonts w:eastAsiaTheme="minorEastAsia" w:cstheme="minorBidi"/>
                <w:lang w:eastAsia="pt-BR"/>
              </w:rPr>
              <w:tab/>
            </w:r>
            <w:r>
              <w:rPr>
                <w:rStyle w:val="Vnculodendice"/>
                <w:b/>
              </w:rPr>
              <w:t>Conclusões</w:t>
            </w:r>
            <w:r>
              <w:rPr>
                <w:webHidden/>
              </w:rPr>
              <w:fldChar w:fldCharType="begin"/>
            </w:r>
            <w:r>
              <w:rPr>
                <w:webHidden/>
              </w:rPr>
              <w:instrText>PAGEREF _Toc445629195 \h</w:instrText>
            </w:r>
            <w:r>
              <w:rPr>
                <w:webHidden/>
              </w:rPr>
            </w:r>
            <w:r>
              <w:rPr>
                <w:webHidden/>
              </w:rPr>
              <w:fldChar w:fldCharType="separate"/>
            </w:r>
            <w:r>
              <w:rPr>
                <w:rStyle w:val="Vnculodendice"/>
              </w:rPr>
              <w:tab/>
              <w:t>33</w:t>
            </w:r>
            <w:r>
              <w:rPr>
                <w:webHidden/>
              </w:rPr>
              <w:fldChar w:fldCharType="end"/>
            </w:r>
          </w:hyperlink>
        </w:p>
        <w:p w:rsidR="009E7B39" w:rsidRDefault="00455BB9">
          <w:pPr>
            <w:pStyle w:val="Sumrio1"/>
            <w:tabs>
              <w:tab w:val="right" w:leader="dot" w:pos="10054"/>
            </w:tabs>
            <w:spacing w:after="0" w:line="360" w:lineRule="auto"/>
          </w:pPr>
          <w:hyperlink w:anchor="_Toc445629196">
            <w:r>
              <w:rPr>
                <w:rStyle w:val="Vnculodendice"/>
                <w:rFonts w:ascii="Times" w:hAnsi="Times" w:cs="Times"/>
                <w:b/>
                <w:webHidden/>
              </w:rPr>
              <w:t>REFERÊNCIAS BIBLIOGRÁFICAS</w:t>
            </w:r>
            <w:r>
              <w:rPr>
                <w:webHidden/>
              </w:rPr>
              <w:fldChar w:fldCharType="begin"/>
            </w:r>
            <w:r>
              <w:rPr>
                <w:webHidden/>
              </w:rPr>
              <w:instrText>PAGEREF _Toc445</w:instrText>
            </w:r>
            <w:r>
              <w:rPr>
                <w:webHidden/>
              </w:rPr>
              <w:instrText>629196 \h</w:instrText>
            </w:r>
            <w:r>
              <w:rPr>
                <w:webHidden/>
              </w:rPr>
            </w:r>
            <w:r>
              <w:rPr>
                <w:webHidden/>
              </w:rPr>
              <w:fldChar w:fldCharType="separate"/>
            </w:r>
            <w:r>
              <w:rPr>
                <w:rStyle w:val="Vnculodendice"/>
              </w:rPr>
              <w:tab/>
              <w:t>34</w:t>
            </w:r>
            <w:r>
              <w:rPr>
                <w:webHidden/>
              </w:rPr>
              <w:fldChar w:fldCharType="end"/>
            </w:r>
          </w:hyperlink>
          <w:r>
            <w:fldChar w:fldCharType="end"/>
          </w:r>
        </w:p>
      </w:sdtContent>
    </w:sdt>
    <w:p w:rsidR="009E7B39" w:rsidRDefault="009E7B39">
      <w:pPr>
        <w:jc w:val="both"/>
        <w:rPr>
          <w:rFonts w:ascii="Times" w:hAnsi="Times" w:cs="Times"/>
        </w:rPr>
      </w:pPr>
    </w:p>
    <w:p w:rsidR="009E7B39" w:rsidRDefault="009E7B39">
      <w:pPr>
        <w:ind w:left="870"/>
        <w:jc w:val="both"/>
        <w:rPr>
          <w:rFonts w:ascii="Times" w:hAnsi="Times" w:cs="Times"/>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9E7B39">
      <w:pPr>
        <w:pStyle w:val="Ttulo"/>
        <w:tabs>
          <w:tab w:val="right" w:leader="dot" w:pos="8931"/>
        </w:tabs>
        <w:ind w:left="360"/>
        <w:jc w:val="both"/>
        <w:rPr>
          <w:rFonts w:ascii="Times" w:hAnsi="Times" w:cs="Times"/>
          <w:b w:val="0"/>
          <w:sz w:val="24"/>
          <w:szCs w:val="24"/>
          <w:u w:val="none"/>
        </w:rPr>
      </w:pPr>
    </w:p>
    <w:p w:rsidR="009E7B39" w:rsidRDefault="00455BB9">
      <w:pPr>
        <w:pStyle w:val="Ttulo1"/>
        <w:numPr>
          <w:ilvl w:val="0"/>
          <w:numId w:val="2"/>
        </w:numPr>
        <w:rPr>
          <w:b/>
          <w:sz w:val="28"/>
          <w:szCs w:val="28"/>
        </w:rPr>
      </w:pPr>
      <w:bookmarkStart w:id="1" w:name="_Toc445629167"/>
      <w:bookmarkEnd w:id="1"/>
      <w:r>
        <w:rPr>
          <w:b/>
          <w:sz w:val="28"/>
          <w:szCs w:val="28"/>
        </w:rPr>
        <w:lastRenderedPageBreak/>
        <w:t>Proposta do Projeto</w:t>
      </w:r>
    </w:p>
    <w:p w:rsidR="009E7B39" w:rsidRDefault="00455BB9">
      <w:pPr>
        <w:spacing w:line="360" w:lineRule="auto"/>
        <w:ind w:firstLine="748"/>
        <w:jc w:val="both"/>
      </w:pPr>
      <w:r>
        <w:rPr>
          <w:rFonts w:ascii="Times" w:hAnsi="Times" w:cs="Times"/>
        </w:rPr>
        <w:t xml:space="preserve">A empresa </w:t>
      </w:r>
      <w:proofErr w:type="spellStart"/>
      <w:r>
        <w:rPr>
          <w:rFonts w:ascii="Times" w:hAnsi="Times" w:cs="Times"/>
        </w:rPr>
        <w:t>Safety</w:t>
      </w:r>
      <w:proofErr w:type="spellEnd"/>
      <w:r>
        <w:rPr>
          <w:rFonts w:ascii="Times" w:hAnsi="Times" w:cs="Times"/>
        </w:rPr>
        <w:t xml:space="preserve"> SA, do ramo de segurança, sentiu a necessidade de melhorar o modo como </w:t>
      </w:r>
      <w:proofErr w:type="gramStart"/>
      <w:r>
        <w:rPr>
          <w:rFonts w:ascii="Times" w:hAnsi="Times" w:cs="Times"/>
        </w:rPr>
        <w:t>as</w:t>
      </w:r>
      <w:proofErr w:type="gramEnd"/>
      <w:r>
        <w:rPr>
          <w:rFonts w:ascii="Times" w:hAnsi="Times" w:cs="Times"/>
        </w:rPr>
        <w:t xml:space="preserve"> rotinas de monitoração eram realizadas por seus especialistas. Como a monitoração era ofertada em procedimentos antigos de monitoração, havia a necessidade de tornar</w:t>
      </w:r>
      <w:r>
        <w:rPr>
          <w:rFonts w:ascii="Times" w:hAnsi="Times" w:cs="Times"/>
        </w:rPr>
        <w:t xml:space="preserve"> seu processo moderno e mais eficiente, ao mesmo tempo centralizado. </w:t>
      </w:r>
    </w:p>
    <w:p w:rsidR="009E7B39" w:rsidRDefault="00455BB9">
      <w:pPr>
        <w:spacing w:line="360" w:lineRule="auto"/>
        <w:ind w:firstLine="748"/>
        <w:jc w:val="both"/>
      </w:pPr>
      <w:r>
        <w:rPr>
          <w:rFonts w:ascii="Times" w:hAnsi="Times" w:cs="Times"/>
        </w:rPr>
        <w:t xml:space="preserve">Nossa proposta é o desenvolvimento de um sistema de monitoração que funcione de forma </w:t>
      </w:r>
      <w:proofErr w:type="spellStart"/>
      <w:r>
        <w:rPr>
          <w:rFonts w:ascii="Times" w:hAnsi="Times" w:cs="Times"/>
        </w:rPr>
        <w:t>semiautomatizada</w:t>
      </w:r>
      <w:proofErr w:type="spellEnd"/>
      <w:r>
        <w:rPr>
          <w:rFonts w:ascii="Times" w:hAnsi="Times" w:cs="Times"/>
        </w:rPr>
        <w:t>, com diminuição de recursos, e com pouco valor inicial de investimento, ao mesmo te</w:t>
      </w:r>
      <w:r>
        <w:rPr>
          <w:rFonts w:ascii="Times" w:hAnsi="Times" w:cs="Times"/>
        </w:rPr>
        <w:t>mpo em que responde à necessidade da empresa por um produto tecnológico e inovador.</w:t>
      </w:r>
    </w:p>
    <w:p w:rsidR="009E7B39" w:rsidRDefault="00455BB9">
      <w:pPr>
        <w:spacing w:line="360" w:lineRule="auto"/>
        <w:ind w:firstLine="748"/>
        <w:jc w:val="both"/>
      </w:pPr>
      <w:r>
        <w:rPr>
          <w:rFonts w:ascii="Times" w:hAnsi="Times" w:cs="Times"/>
        </w:rPr>
        <w:t xml:space="preserve">O foco principal da empresa é </w:t>
      </w:r>
      <w:del w:id="2" w:author="Claudia Abreu Paes" w:date="2016-11-03T17:53:00Z">
        <w:r w:rsidDel="00893C47">
          <w:rPr>
            <w:rFonts w:ascii="Times" w:hAnsi="Times" w:cs="Times"/>
          </w:rPr>
          <w:delText xml:space="preserve">a </w:delText>
        </w:r>
      </w:del>
      <w:r>
        <w:rPr>
          <w:rFonts w:ascii="Times" w:hAnsi="Times" w:cs="Times"/>
        </w:rPr>
        <w:t>alcançar:</w:t>
      </w:r>
    </w:p>
    <w:p w:rsidR="009E7B39" w:rsidRDefault="00455BB9">
      <w:pPr>
        <w:spacing w:line="360" w:lineRule="auto"/>
        <w:ind w:firstLine="748"/>
        <w:jc w:val="both"/>
      </w:pPr>
      <w:r>
        <w:rPr>
          <w:rFonts w:ascii="Times" w:hAnsi="Times" w:cs="Times"/>
        </w:rPr>
        <w:t xml:space="preserve"> -um melhor ponto de controle sobre a monitoração;</w:t>
      </w:r>
    </w:p>
    <w:p w:rsidR="009E7B39" w:rsidRDefault="00455BB9">
      <w:pPr>
        <w:spacing w:line="360" w:lineRule="auto"/>
        <w:ind w:firstLine="748"/>
        <w:jc w:val="both"/>
      </w:pPr>
      <w:r>
        <w:rPr>
          <w:rFonts w:ascii="Times" w:hAnsi="Times" w:cs="Times"/>
        </w:rPr>
        <w:t xml:space="preserve"> -ter um banco de dados com estatísticas sobre eventos;</w:t>
      </w:r>
    </w:p>
    <w:p w:rsidR="009E7B39" w:rsidRDefault="00455BB9">
      <w:pPr>
        <w:spacing w:line="360" w:lineRule="auto"/>
        <w:ind w:firstLine="748"/>
        <w:jc w:val="both"/>
      </w:pPr>
      <w:r>
        <w:rPr>
          <w:rFonts w:ascii="Times" w:hAnsi="Times" w:cs="Times"/>
        </w:rPr>
        <w:t>-armazenamento das imag</w:t>
      </w:r>
      <w:r>
        <w:rPr>
          <w:rFonts w:ascii="Times" w:hAnsi="Times" w:cs="Times"/>
        </w:rPr>
        <w:t>ens das monitorações;</w:t>
      </w:r>
    </w:p>
    <w:p w:rsidR="009E7B39" w:rsidRDefault="00455BB9">
      <w:pPr>
        <w:pStyle w:val="Ttulo2"/>
        <w:numPr>
          <w:ilvl w:val="1"/>
          <w:numId w:val="2"/>
        </w:numPr>
        <w:rPr>
          <w:i w:val="0"/>
        </w:rPr>
      </w:pPr>
      <w:bookmarkStart w:id="3" w:name="_Toc445629168"/>
      <w:bookmarkEnd w:id="3"/>
      <w:r>
        <w:rPr>
          <w:i w:val="0"/>
        </w:rPr>
        <w:t>Método de Trabalho</w:t>
      </w:r>
    </w:p>
    <w:p w:rsidR="009E7B39" w:rsidRDefault="00455BB9">
      <w:pPr>
        <w:spacing w:line="360" w:lineRule="auto"/>
        <w:ind w:firstLine="748"/>
        <w:jc w:val="both"/>
      </w:pPr>
      <w:r>
        <w:rPr>
          <w:rFonts w:ascii="Times" w:hAnsi="Times" w:cs="Times"/>
        </w:rPr>
        <w:t>Serão realizadas reuniões semanais com o gerente de segurança e o gerente de sistemas para levantamento dos requisitos e visualização das principais dificuldades de segurança para a empresa. Após cada encontro, será</w:t>
      </w:r>
      <w:r>
        <w:rPr>
          <w:rFonts w:ascii="Times" w:hAnsi="Times" w:cs="Times"/>
        </w:rPr>
        <w:t xml:space="preserve"> criado um documento contendo todos os itens que foram abordados no decorrer do encontro e data para entrega da documentação. Todos os participantes e interessados receberão posteriormente uma cópia de toda a documentação gerada durante a reunião.</w:t>
      </w:r>
    </w:p>
    <w:p w:rsidR="009E7B39" w:rsidRDefault="00455BB9">
      <w:pPr>
        <w:spacing w:line="360" w:lineRule="auto"/>
        <w:ind w:firstLine="709"/>
        <w:jc w:val="both"/>
      </w:pPr>
      <w:r>
        <w:rPr>
          <w:rFonts w:ascii="Times" w:hAnsi="Times" w:cs="Times"/>
        </w:rPr>
        <w:t>Para a r</w:t>
      </w:r>
      <w:r>
        <w:rPr>
          <w:rFonts w:ascii="Times" w:hAnsi="Times" w:cs="Times"/>
        </w:rPr>
        <w:t>epresentação de modelos, será utilizada UML (</w:t>
      </w:r>
      <w:proofErr w:type="spellStart"/>
      <w:r>
        <w:rPr>
          <w:rFonts w:ascii="Times" w:hAnsi="Times" w:cs="Times"/>
        </w:rPr>
        <w:t>Unified</w:t>
      </w:r>
      <w:proofErr w:type="spellEnd"/>
      <w:r>
        <w:rPr>
          <w:rFonts w:ascii="Times" w:hAnsi="Times" w:cs="Times"/>
        </w:rPr>
        <w:t xml:space="preserve"> </w:t>
      </w:r>
      <w:proofErr w:type="spellStart"/>
      <w:r>
        <w:rPr>
          <w:rFonts w:ascii="Times" w:hAnsi="Times" w:cs="Times"/>
        </w:rPr>
        <w:t>Modeling</w:t>
      </w:r>
      <w:proofErr w:type="spellEnd"/>
      <w:r>
        <w:rPr>
          <w:rFonts w:ascii="Times" w:hAnsi="Times" w:cs="Times"/>
        </w:rPr>
        <w:t xml:space="preserve"> </w:t>
      </w:r>
      <w:proofErr w:type="spellStart"/>
      <w:r>
        <w:rPr>
          <w:rFonts w:ascii="Times" w:hAnsi="Times" w:cs="Times"/>
        </w:rPr>
        <w:t>Language</w:t>
      </w:r>
      <w:proofErr w:type="spellEnd"/>
      <w:r>
        <w:rPr>
          <w:rFonts w:ascii="Times" w:hAnsi="Times" w:cs="Times"/>
        </w:rPr>
        <w:t>).</w:t>
      </w:r>
    </w:p>
    <w:p w:rsidR="009E7B39" w:rsidRDefault="00455BB9">
      <w:pPr>
        <w:pStyle w:val="Ttulo2"/>
        <w:numPr>
          <w:ilvl w:val="1"/>
          <w:numId w:val="2"/>
        </w:numPr>
        <w:rPr>
          <w:i w:val="0"/>
        </w:rPr>
      </w:pPr>
      <w:bookmarkStart w:id="4" w:name="_Toc445629169"/>
      <w:bookmarkEnd w:id="4"/>
      <w:r>
        <w:rPr>
          <w:i w:val="0"/>
        </w:rPr>
        <w:t>Previsão de Alocação de Recursos</w:t>
      </w:r>
    </w:p>
    <w:p w:rsidR="009E7B39" w:rsidRDefault="00455BB9">
      <w:pPr>
        <w:numPr>
          <w:ilvl w:val="0"/>
          <w:numId w:val="3"/>
        </w:numPr>
        <w:spacing w:line="360" w:lineRule="auto"/>
        <w:jc w:val="both"/>
        <w:rPr>
          <w:rFonts w:ascii="Times" w:hAnsi="Times" w:cs="Times"/>
          <w:b/>
        </w:rPr>
      </w:pPr>
      <w:r>
        <w:rPr>
          <w:rFonts w:ascii="Times" w:hAnsi="Times" w:cs="Times"/>
          <w:b/>
        </w:rPr>
        <w:t>Recursos Humanos</w:t>
      </w:r>
    </w:p>
    <w:p w:rsidR="009E7B39" w:rsidRDefault="00455BB9">
      <w:pPr>
        <w:spacing w:line="360" w:lineRule="auto"/>
        <w:ind w:left="1418"/>
        <w:jc w:val="both"/>
        <w:rPr>
          <w:rFonts w:ascii="Times" w:hAnsi="Times" w:cs="Times"/>
        </w:rPr>
      </w:pPr>
      <w:bookmarkStart w:id="5" w:name="_Toc445628984"/>
      <w:bookmarkEnd w:id="5"/>
      <w:r>
        <w:rPr>
          <w:rFonts w:ascii="Times" w:hAnsi="Times" w:cs="Times"/>
        </w:rPr>
        <w:t>Um Analista de Sistema;</w:t>
      </w:r>
    </w:p>
    <w:p w:rsidR="009E7B39" w:rsidRDefault="00455BB9">
      <w:pPr>
        <w:spacing w:line="360" w:lineRule="auto"/>
        <w:ind w:left="1418"/>
        <w:jc w:val="both"/>
      </w:pPr>
      <w:bookmarkStart w:id="6" w:name="_Toc445628985"/>
      <w:bookmarkEnd w:id="6"/>
      <w:r>
        <w:rPr>
          <w:rFonts w:ascii="Times" w:hAnsi="Times" w:cs="Times"/>
        </w:rPr>
        <w:t>Um Gerente da área de Sistemas;</w:t>
      </w:r>
    </w:p>
    <w:p w:rsidR="009E7B39" w:rsidRDefault="00455BB9">
      <w:pPr>
        <w:spacing w:line="360" w:lineRule="auto"/>
        <w:jc w:val="both"/>
      </w:pPr>
      <w:r>
        <w:rPr>
          <w:rFonts w:ascii="Times" w:hAnsi="Times" w:cs="Times"/>
        </w:rPr>
        <w:tab/>
      </w:r>
      <w:r>
        <w:rPr>
          <w:rFonts w:ascii="Times" w:hAnsi="Times" w:cs="Times"/>
        </w:rPr>
        <w:tab/>
        <w:t>Um Gerente de Segurança da empresa;</w:t>
      </w:r>
    </w:p>
    <w:p w:rsidR="009E7B39" w:rsidRDefault="00455BB9">
      <w:pPr>
        <w:numPr>
          <w:ilvl w:val="0"/>
          <w:numId w:val="3"/>
        </w:numPr>
        <w:spacing w:line="360" w:lineRule="auto"/>
        <w:ind w:left="708"/>
        <w:jc w:val="both"/>
        <w:rPr>
          <w:rFonts w:ascii="Times" w:hAnsi="Times" w:cs="Times"/>
          <w:b/>
          <w:u w:val="single"/>
        </w:rPr>
      </w:pPr>
      <w:r>
        <w:rPr>
          <w:rFonts w:ascii="Times" w:hAnsi="Times" w:cs="Times"/>
          <w:b/>
        </w:rPr>
        <w:t xml:space="preserve">Recursos Materiais </w:t>
      </w:r>
      <w:r>
        <w:rPr>
          <w:rFonts w:ascii="Times" w:hAnsi="Times" w:cs="Times"/>
        </w:rPr>
        <w:t>(Hardware)</w:t>
      </w:r>
    </w:p>
    <w:p w:rsidR="009E7B39" w:rsidRDefault="00455BB9">
      <w:pPr>
        <w:spacing w:line="360" w:lineRule="auto"/>
        <w:ind w:left="708" w:firstLine="708"/>
        <w:jc w:val="both"/>
      </w:pPr>
      <w:proofErr w:type="gramStart"/>
      <w:r>
        <w:rPr>
          <w:rFonts w:ascii="Times" w:hAnsi="Times" w:cs="Times"/>
        </w:rPr>
        <w:t>2</w:t>
      </w:r>
      <w:proofErr w:type="gramEnd"/>
      <w:r>
        <w:rPr>
          <w:rFonts w:ascii="Times" w:hAnsi="Times" w:cs="Times"/>
        </w:rPr>
        <w:t xml:space="preserve"> </w:t>
      </w:r>
      <w:r>
        <w:rPr>
          <w:rFonts w:ascii="Times" w:hAnsi="Times" w:cs="Times"/>
        </w:rPr>
        <w:t>Microcomputadores;</w:t>
      </w:r>
    </w:p>
    <w:p w:rsidR="009E7B39" w:rsidRDefault="00455BB9">
      <w:pPr>
        <w:spacing w:line="360" w:lineRule="auto"/>
        <w:ind w:left="708" w:firstLine="708"/>
        <w:jc w:val="both"/>
      </w:pPr>
      <w:proofErr w:type="gramStart"/>
      <w:r>
        <w:rPr>
          <w:rFonts w:ascii="Times" w:hAnsi="Times" w:cs="Times"/>
        </w:rPr>
        <w:t>1</w:t>
      </w:r>
      <w:proofErr w:type="gramEnd"/>
      <w:r>
        <w:rPr>
          <w:rFonts w:ascii="Times" w:hAnsi="Times" w:cs="Times"/>
        </w:rPr>
        <w:t xml:space="preserve"> Impressora;</w:t>
      </w:r>
    </w:p>
    <w:p w:rsidR="009E7B39" w:rsidRDefault="00455BB9">
      <w:pPr>
        <w:numPr>
          <w:ilvl w:val="0"/>
          <w:numId w:val="3"/>
        </w:numPr>
        <w:spacing w:line="360" w:lineRule="auto"/>
        <w:ind w:left="708"/>
        <w:jc w:val="both"/>
        <w:rPr>
          <w:rFonts w:ascii="Times" w:hAnsi="Times" w:cs="Times"/>
          <w:b/>
          <w:u w:val="single"/>
        </w:rPr>
      </w:pPr>
      <w:r>
        <w:rPr>
          <w:rFonts w:ascii="Times" w:hAnsi="Times" w:cs="Times"/>
          <w:b/>
        </w:rPr>
        <w:t xml:space="preserve">Recursos Materiais </w:t>
      </w:r>
      <w:r>
        <w:rPr>
          <w:rFonts w:ascii="Times" w:hAnsi="Times" w:cs="Times"/>
        </w:rPr>
        <w:t>(Software)</w:t>
      </w:r>
    </w:p>
    <w:p w:rsidR="009E7B39" w:rsidRDefault="00455BB9">
      <w:pPr>
        <w:spacing w:line="360" w:lineRule="auto"/>
        <w:ind w:left="708" w:firstLine="708"/>
        <w:jc w:val="both"/>
        <w:rPr>
          <w:rFonts w:ascii="Times" w:hAnsi="Times" w:cs="Times"/>
        </w:rPr>
      </w:pPr>
      <w:r>
        <w:rPr>
          <w:rFonts w:ascii="Times" w:hAnsi="Times" w:cs="Times"/>
        </w:rPr>
        <w:t>MS Office ou Libre Office;</w:t>
      </w:r>
    </w:p>
    <w:p w:rsidR="009E7B39" w:rsidRDefault="00455BB9">
      <w:pPr>
        <w:spacing w:line="360" w:lineRule="auto"/>
        <w:ind w:left="1416"/>
        <w:jc w:val="both"/>
      </w:pPr>
      <w:r>
        <w:rPr>
          <w:rFonts w:ascii="Times" w:hAnsi="Times" w:cs="Times"/>
          <w:lang w:val="en-US"/>
        </w:rPr>
        <w:lastRenderedPageBreak/>
        <w:t>Windows 10;</w:t>
      </w:r>
    </w:p>
    <w:p w:rsidR="009E7B39" w:rsidRDefault="00455BB9">
      <w:pPr>
        <w:spacing w:line="360" w:lineRule="auto"/>
        <w:ind w:left="708" w:firstLine="708"/>
        <w:jc w:val="both"/>
      </w:pPr>
      <w:r>
        <w:rPr>
          <w:rFonts w:ascii="Times" w:hAnsi="Times" w:cs="Times"/>
          <w:lang w:val="en-US"/>
        </w:rPr>
        <w:t>MySQL;</w:t>
      </w:r>
    </w:p>
    <w:p w:rsidR="009E7B39" w:rsidRDefault="00455BB9">
      <w:pPr>
        <w:spacing w:line="360" w:lineRule="auto"/>
        <w:ind w:left="708" w:firstLine="708"/>
        <w:jc w:val="both"/>
        <w:rPr>
          <w:rFonts w:ascii="Times" w:hAnsi="Times" w:cs="Times"/>
          <w:lang w:val="en-US"/>
        </w:rPr>
      </w:pPr>
      <w:proofErr w:type="spellStart"/>
      <w:r>
        <w:rPr>
          <w:rFonts w:ascii="Times" w:hAnsi="Times" w:cs="Times"/>
          <w:lang w:val="en-US"/>
        </w:rPr>
        <w:t>BrModelo</w:t>
      </w:r>
      <w:proofErr w:type="spellEnd"/>
      <w:r>
        <w:rPr>
          <w:rFonts w:ascii="Times" w:hAnsi="Times" w:cs="Times"/>
          <w:lang w:val="en-US"/>
        </w:rPr>
        <w:t>;</w:t>
      </w:r>
    </w:p>
    <w:p w:rsidR="009E7B39" w:rsidRDefault="009E7B39">
      <w:pPr>
        <w:spacing w:line="360" w:lineRule="auto"/>
        <w:ind w:left="708" w:firstLine="708"/>
        <w:jc w:val="both"/>
        <w:rPr>
          <w:rFonts w:ascii="Times" w:hAnsi="Times" w:cs="Times"/>
        </w:rPr>
      </w:pPr>
    </w:p>
    <w:p w:rsidR="009E7B39" w:rsidRDefault="00455BB9">
      <w:pPr>
        <w:spacing w:line="360" w:lineRule="auto"/>
        <w:ind w:left="1260"/>
        <w:jc w:val="both"/>
        <w:rPr>
          <w:rFonts w:ascii="Times" w:hAnsi="Times" w:cs="Times"/>
        </w:rPr>
      </w:pPr>
      <w:r>
        <w:br w:type="page"/>
      </w:r>
    </w:p>
    <w:p w:rsidR="009E7B39" w:rsidRDefault="00455BB9">
      <w:pPr>
        <w:pStyle w:val="Ttulo2"/>
        <w:numPr>
          <w:ilvl w:val="1"/>
          <w:numId w:val="2"/>
        </w:numPr>
        <w:rPr>
          <w:i w:val="0"/>
        </w:rPr>
      </w:pPr>
      <w:bookmarkStart w:id="7" w:name="_Toc445629170"/>
      <w:bookmarkEnd w:id="7"/>
      <w:r>
        <w:rPr>
          <w:i w:val="0"/>
        </w:rPr>
        <w:lastRenderedPageBreak/>
        <w:t xml:space="preserve">Cronograma do Projeto (Diagrama de </w:t>
      </w:r>
      <w:proofErr w:type="spellStart"/>
      <w:r>
        <w:rPr>
          <w:i w:val="0"/>
        </w:rPr>
        <w:t>Gantt</w:t>
      </w:r>
      <w:proofErr w:type="spellEnd"/>
      <w:r>
        <w:rPr>
          <w:i w:val="0"/>
        </w:rPr>
        <w:t>)</w:t>
      </w:r>
    </w:p>
    <w:p w:rsidR="009E7B39" w:rsidRDefault="00455BB9">
      <w:pPr>
        <w:spacing w:before="240" w:line="360" w:lineRule="auto"/>
        <w:ind w:firstLine="425"/>
        <w:jc w:val="both"/>
        <w:rPr>
          <w:rFonts w:ascii="Times" w:hAnsi="Times" w:cs="Times"/>
        </w:rPr>
      </w:pPr>
      <w:commentRangeStart w:id="8"/>
      <w:r>
        <w:rPr>
          <w:rFonts w:ascii="Times" w:hAnsi="Times" w:cs="Times"/>
        </w:rPr>
        <w:t xml:space="preserve">As atividades a serem realizadas no escopo deste projeto estão planejadas no cronograma, </w:t>
      </w:r>
      <w:r>
        <w:rPr>
          <w:rFonts w:ascii="Times" w:hAnsi="Times" w:cs="Times"/>
        </w:rPr>
        <w:t xml:space="preserve">Figura 1 e Figura </w:t>
      </w:r>
      <w:proofErr w:type="gramStart"/>
      <w:r>
        <w:rPr>
          <w:rFonts w:ascii="Times" w:hAnsi="Times" w:cs="Times"/>
        </w:rPr>
        <w:t>2.</w:t>
      </w:r>
      <w:commentRangeEnd w:id="8"/>
      <w:proofErr w:type="gramEnd"/>
      <w:r w:rsidR="00893C47">
        <w:rPr>
          <w:rStyle w:val="Refdecomentrio"/>
        </w:rPr>
        <w:commentReference w:id="8"/>
      </w:r>
    </w:p>
    <w:p w:rsidR="009E7B39" w:rsidRDefault="00455BB9">
      <w:pPr>
        <w:rPr>
          <w:rFonts w:ascii="Times" w:hAnsi="Times" w:cs="Times"/>
          <w:b/>
        </w:rPr>
      </w:pPr>
      <w:r>
        <w:rPr>
          <w:noProof/>
        </w:rPr>
        <w:drawing>
          <wp:inline distT="0" distB="0" distL="0" distR="0">
            <wp:extent cx="6000750" cy="5219700"/>
            <wp:effectExtent l="0" t="0" r="0" b="0"/>
            <wp:docPr id="4" name="Imagem 1" descr="Grantt - pa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Grantt - parte1"/>
                    <pic:cNvPicPr>
                      <a:picLocks noChangeAspect="1" noChangeArrowheads="1"/>
                    </pic:cNvPicPr>
                  </pic:nvPicPr>
                  <pic:blipFill>
                    <a:blip r:embed="rId11"/>
                    <a:stretch>
                      <a:fillRect/>
                    </a:stretch>
                  </pic:blipFill>
                  <pic:spPr bwMode="auto">
                    <a:xfrm>
                      <a:off x="0" y="0"/>
                      <a:ext cx="6000750" cy="5219700"/>
                    </a:xfrm>
                    <a:prstGeom prst="rect">
                      <a:avLst/>
                    </a:prstGeom>
                  </pic:spPr>
                </pic:pic>
              </a:graphicData>
            </a:graphic>
          </wp:inline>
        </w:drawing>
      </w:r>
    </w:p>
    <w:p w:rsidR="009E7B39" w:rsidRDefault="00455BB9">
      <w:pPr>
        <w:pStyle w:val="Recuodecorpodetexto"/>
        <w:ind w:left="0"/>
        <w:jc w:val="center"/>
      </w:pPr>
      <w:r>
        <w:rPr>
          <w:rFonts w:ascii="Times" w:hAnsi="Times" w:cs="Times"/>
          <w:b/>
          <w:bCs/>
          <w:sz w:val="20"/>
          <w:szCs w:val="20"/>
        </w:rPr>
        <w:t xml:space="preserve">Figura </w:t>
      </w:r>
      <w:r>
        <w:rPr>
          <w:rFonts w:ascii="Times" w:hAnsi="Times" w:cs="Times"/>
          <w:b/>
          <w:bCs/>
          <w:sz w:val="20"/>
          <w:szCs w:val="20"/>
        </w:rPr>
        <w:fldChar w:fldCharType="begin"/>
      </w:r>
      <w:r>
        <w:instrText>SEQ Tabela \* ARABIC</w:instrText>
      </w:r>
      <w:r>
        <w:fldChar w:fldCharType="separate"/>
      </w:r>
      <w:proofErr w:type="gramStart"/>
      <w:r>
        <w:t>1</w:t>
      </w:r>
      <w:proofErr w:type="gramEnd"/>
      <w:r>
        <w:fldChar w:fldCharType="end"/>
      </w:r>
      <w:r>
        <w:rPr>
          <w:rFonts w:ascii="Times" w:hAnsi="Times" w:cs="Times"/>
          <w:b/>
          <w:bCs/>
          <w:sz w:val="20"/>
          <w:szCs w:val="20"/>
        </w:rPr>
        <w:t xml:space="preserve"> – Cronograma (</w:t>
      </w:r>
      <w:r>
        <w:rPr>
          <w:rFonts w:ascii="Times" w:hAnsi="Times" w:cs="Times"/>
          <w:b/>
          <w:sz w:val="20"/>
          <w:szCs w:val="20"/>
        </w:rPr>
        <w:t xml:space="preserve">Diagrama de </w:t>
      </w:r>
      <w:proofErr w:type="spellStart"/>
      <w:r>
        <w:rPr>
          <w:rFonts w:ascii="Times" w:hAnsi="Times" w:cs="Times"/>
          <w:b/>
          <w:sz w:val="20"/>
          <w:szCs w:val="20"/>
        </w:rPr>
        <w:t>Gantt</w:t>
      </w:r>
      <w:proofErr w:type="spellEnd"/>
      <w:r>
        <w:rPr>
          <w:rFonts w:ascii="Times" w:hAnsi="Times" w:cs="Times"/>
          <w:b/>
          <w:sz w:val="20"/>
          <w:szCs w:val="20"/>
        </w:rPr>
        <w:t>) parte1</w:t>
      </w:r>
      <w:r>
        <w:rPr>
          <w:rFonts w:ascii="Times" w:hAnsi="Times" w:cs="Times"/>
          <w:b/>
          <w:bCs/>
          <w:sz w:val="20"/>
          <w:szCs w:val="20"/>
        </w:rPr>
        <w:t xml:space="preserve"> </w:t>
      </w:r>
    </w:p>
    <w:p w:rsidR="009E7B39" w:rsidRDefault="009E7B39">
      <w:pPr>
        <w:rPr>
          <w:rFonts w:ascii="Times" w:hAnsi="Times" w:cs="Times"/>
          <w:b/>
        </w:rPr>
      </w:pPr>
    </w:p>
    <w:p w:rsidR="009E7B39" w:rsidRDefault="00455BB9">
      <w:pPr>
        <w:jc w:val="center"/>
        <w:rPr>
          <w:rFonts w:ascii="Times" w:hAnsi="Times" w:cs="Times"/>
          <w:b/>
        </w:rPr>
      </w:pPr>
      <w:r>
        <w:rPr>
          <w:noProof/>
        </w:rPr>
        <w:lastRenderedPageBreak/>
        <w:drawing>
          <wp:inline distT="0" distB="0" distL="0" distR="0">
            <wp:extent cx="6334125" cy="3781425"/>
            <wp:effectExtent l="0" t="0" r="0" b="0"/>
            <wp:docPr id="5"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Grantt - parte2"/>
                    <pic:cNvPicPr>
                      <a:picLocks noChangeAspect="1" noChangeArrowheads="1"/>
                    </pic:cNvPicPr>
                  </pic:nvPicPr>
                  <pic:blipFill>
                    <a:blip r:embed="rId12"/>
                    <a:stretch>
                      <a:fillRect/>
                    </a:stretch>
                  </pic:blipFill>
                  <pic:spPr bwMode="auto">
                    <a:xfrm>
                      <a:off x="0" y="0"/>
                      <a:ext cx="6334125" cy="3781425"/>
                    </a:xfrm>
                    <a:prstGeom prst="rect">
                      <a:avLst/>
                    </a:prstGeom>
                  </pic:spPr>
                </pic:pic>
              </a:graphicData>
            </a:graphic>
          </wp:inline>
        </w:drawing>
      </w:r>
    </w:p>
    <w:p w:rsidR="009E7B39" w:rsidRDefault="00455BB9">
      <w:pPr>
        <w:pStyle w:val="Recuodecorpodetexto"/>
        <w:ind w:left="0"/>
        <w:jc w:val="center"/>
        <w:rPr>
          <w:b/>
          <w:sz w:val="20"/>
          <w:szCs w:val="20"/>
        </w:rPr>
      </w:pPr>
      <w:r>
        <w:rPr>
          <w:rFonts w:ascii="Times" w:hAnsi="Times" w:cs="Times"/>
          <w:b/>
          <w:bCs/>
          <w:sz w:val="20"/>
          <w:szCs w:val="20"/>
        </w:rPr>
        <w:t>Figura 2 – Cronograma (</w:t>
      </w:r>
      <w:r>
        <w:rPr>
          <w:rFonts w:ascii="Times" w:hAnsi="Times" w:cs="Times"/>
          <w:b/>
          <w:sz w:val="20"/>
          <w:szCs w:val="20"/>
        </w:rPr>
        <w:t xml:space="preserve">Diagrama de </w:t>
      </w:r>
      <w:proofErr w:type="spellStart"/>
      <w:r>
        <w:rPr>
          <w:rFonts w:ascii="Times" w:hAnsi="Times" w:cs="Times"/>
          <w:b/>
          <w:sz w:val="20"/>
          <w:szCs w:val="20"/>
        </w:rPr>
        <w:t>Gantt</w:t>
      </w:r>
      <w:proofErr w:type="spellEnd"/>
      <w:r>
        <w:rPr>
          <w:rFonts w:ascii="Times" w:hAnsi="Times" w:cs="Times"/>
          <w:b/>
          <w:sz w:val="20"/>
          <w:szCs w:val="20"/>
        </w:rPr>
        <w:t>) parte2</w:t>
      </w:r>
      <w:r>
        <w:rPr>
          <w:rFonts w:ascii="Times" w:hAnsi="Times" w:cs="Times"/>
          <w:b/>
          <w:bCs/>
          <w:sz w:val="20"/>
          <w:szCs w:val="20"/>
        </w:rPr>
        <w:t xml:space="preserve"> </w:t>
      </w:r>
    </w:p>
    <w:p w:rsidR="009E7B39" w:rsidRDefault="009E7B39">
      <w:pPr>
        <w:jc w:val="both"/>
        <w:rPr>
          <w:rFonts w:ascii="Times" w:hAnsi="Times" w:cs="Times"/>
          <w:b/>
        </w:rPr>
      </w:pPr>
    </w:p>
    <w:p w:rsidR="009E7B39" w:rsidRDefault="009E7B39">
      <w:pPr>
        <w:jc w:val="both"/>
        <w:rPr>
          <w:rFonts w:ascii="Times" w:hAnsi="Times" w:cs="Times"/>
          <w:b/>
        </w:rPr>
      </w:pPr>
    </w:p>
    <w:p w:rsidR="009E7B39" w:rsidRDefault="009E7B39">
      <w:pPr>
        <w:rPr>
          <w:rFonts w:ascii="Times" w:hAnsi="Times" w:cs="Times"/>
          <w:b/>
        </w:rPr>
      </w:pPr>
    </w:p>
    <w:p w:rsidR="009E7B39" w:rsidRDefault="00455BB9">
      <w:pPr>
        <w:rPr>
          <w:rFonts w:ascii="Arial" w:hAnsi="Arial" w:cs="Arial"/>
          <w:b/>
        </w:rPr>
      </w:pPr>
      <w:r>
        <w:br w:type="page"/>
      </w:r>
    </w:p>
    <w:p w:rsidR="009E7B39" w:rsidRDefault="00455BB9">
      <w:pPr>
        <w:pStyle w:val="Ttulo1"/>
        <w:numPr>
          <w:ilvl w:val="0"/>
          <w:numId w:val="2"/>
        </w:numPr>
        <w:rPr>
          <w:b/>
          <w:sz w:val="28"/>
          <w:szCs w:val="28"/>
        </w:rPr>
      </w:pPr>
      <w:bookmarkStart w:id="9" w:name="_Toc445629171"/>
      <w:bookmarkEnd w:id="9"/>
      <w:r>
        <w:rPr>
          <w:b/>
          <w:sz w:val="28"/>
          <w:szCs w:val="28"/>
        </w:rPr>
        <w:lastRenderedPageBreak/>
        <w:t>Caracterização da Empresa e do Negócio</w:t>
      </w:r>
    </w:p>
    <w:p w:rsidR="009E7B39" w:rsidRDefault="00455BB9">
      <w:pPr>
        <w:pStyle w:val="Ttulo2"/>
        <w:numPr>
          <w:ilvl w:val="1"/>
          <w:numId w:val="2"/>
        </w:numPr>
      </w:pPr>
      <w:bookmarkStart w:id="10" w:name="_Toc445629172"/>
      <w:bookmarkEnd w:id="10"/>
      <w:r>
        <w:rPr>
          <w:i w:val="0"/>
        </w:rPr>
        <w:t>História da Empresa</w:t>
      </w:r>
    </w:p>
    <w:p w:rsidR="009E7B39" w:rsidRDefault="00455BB9">
      <w:pPr>
        <w:spacing w:line="360" w:lineRule="auto"/>
        <w:ind w:firstLine="748"/>
        <w:jc w:val="both"/>
      </w:pPr>
      <w:r>
        <w:rPr>
          <w:rFonts w:ascii="Times" w:hAnsi="Times" w:cs="Times"/>
        </w:rPr>
        <w:t xml:space="preserve">A </w:t>
      </w:r>
      <w:proofErr w:type="spellStart"/>
      <w:r>
        <w:rPr>
          <w:rFonts w:ascii="Times" w:hAnsi="Times" w:cs="Times"/>
        </w:rPr>
        <w:t>Safety</w:t>
      </w:r>
      <w:proofErr w:type="spellEnd"/>
      <w:r>
        <w:rPr>
          <w:rFonts w:ascii="Times" w:hAnsi="Times" w:cs="Times"/>
        </w:rPr>
        <w:t xml:space="preserve"> SA</w:t>
      </w:r>
      <w:proofErr w:type="gramStart"/>
      <w:r>
        <w:rPr>
          <w:rFonts w:ascii="Times" w:hAnsi="Times" w:cs="Times"/>
        </w:rPr>
        <w:t>, localiza-se</w:t>
      </w:r>
      <w:proofErr w:type="gramEnd"/>
      <w:r>
        <w:rPr>
          <w:rFonts w:ascii="Times" w:hAnsi="Times" w:cs="Times"/>
        </w:rPr>
        <w:t xml:space="preserve"> no centro do Rio </w:t>
      </w:r>
      <w:r>
        <w:rPr>
          <w:rFonts w:ascii="Times" w:hAnsi="Times" w:cs="Times"/>
        </w:rPr>
        <w:t>de Janeiro, uma empresa típica da área de segurança, que atua há cerca de 20 anos no setor.</w:t>
      </w:r>
    </w:p>
    <w:p w:rsidR="009E7B39" w:rsidRDefault="00455BB9">
      <w:pPr>
        <w:spacing w:line="360" w:lineRule="auto"/>
        <w:ind w:firstLine="748"/>
        <w:jc w:val="both"/>
      </w:pPr>
      <w:commentRangeStart w:id="11"/>
      <w:r>
        <w:rPr>
          <w:rFonts w:ascii="Times" w:hAnsi="Times" w:cs="Times"/>
        </w:rPr>
        <w:t xml:space="preserve">Com a última crise financeira e devido a forte concorrência no setor de atuação da companhia, no último ano fiscal, a empresa teve que reorganizar-se e investir em </w:t>
      </w:r>
      <w:r>
        <w:rPr>
          <w:rFonts w:ascii="Times" w:hAnsi="Times" w:cs="Times"/>
        </w:rPr>
        <w:t xml:space="preserve">um novo produto. Essas mudanças serão aplicadas de forma a permitir um avanço significativo da empresa no setor e visando um melhor impacto nas suas vendas ao </w:t>
      </w:r>
      <w:proofErr w:type="gramStart"/>
      <w:r>
        <w:rPr>
          <w:rFonts w:ascii="Times" w:hAnsi="Times" w:cs="Times"/>
        </w:rPr>
        <w:t>exterior.</w:t>
      </w:r>
      <w:commentRangeEnd w:id="11"/>
      <w:proofErr w:type="gramEnd"/>
      <w:r w:rsidR="00893C47">
        <w:rPr>
          <w:rStyle w:val="Refdecomentrio"/>
        </w:rPr>
        <w:commentReference w:id="11"/>
      </w:r>
    </w:p>
    <w:p w:rsidR="009E7B39" w:rsidRDefault="00455BB9">
      <w:pPr>
        <w:pStyle w:val="Ttulo2"/>
        <w:numPr>
          <w:ilvl w:val="1"/>
          <w:numId w:val="2"/>
        </w:numPr>
        <w:rPr>
          <w:i w:val="0"/>
        </w:rPr>
      </w:pPr>
      <w:bookmarkStart w:id="12" w:name="_Toc445629173"/>
      <w:bookmarkEnd w:id="12"/>
      <w:r>
        <w:rPr>
          <w:i w:val="0"/>
        </w:rPr>
        <w:t>Atividade da Empresa</w:t>
      </w:r>
    </w:p>
    <w:p w:rsidR="009E7B39" w:rsidRDefault="00455BB9">
      <w:pPr>
        <w:pStyle w:val="Recuodecorpodetexto3"/>
        <w:spacing w:line="360" w:lineRule="auto"/>
        <w:ind w:firstLine="748"/>
        <w:jc w:val="both"/>
      </w:pPr>
      <w:r>
        <w:rPr>
          <w:rFonts w:ascii="Times" w:hAnsi="Times" w:cs="Times"/>
          <w:color w:val="000000"/>
        </w:rPr>
        <w:t>O foco principal da organização é o segmento de segurança, com out</w:t>
      </w:r>
      <w:r>
        <w:rPr>
          <w:rFonts w:ascii="Times" w:hAnsi="Times" w:cs="Times"/>
          <w:color w:val="000000"/>
        </w:rPr>
        <w:t xml:space="preserve">ros investimentos menos significativos em setores de infraestrutura.  </w:t>
      </w:r>
    </w:p>
    <w:p w:rsidR="009E7B39" w:rsidRDefault="00455BB9">
      <w:pPr>
        <w:pStyle w:val="Ttulo2"/>
        <w:numPr>
          <w:ilvl w:val="1"/>
          <w:numId w:val="2"/>
        </w:numPr>
        <w:rPr>
          <w:i w:val="0"/>
        </w:rPr>
      </w:pPr>
      <w:bookmarkStart w:id="13" w:name="_Toc445629174"/>
      <w:bookmarkEnd w:id="13"/>
      <w:r>
        <w:rPr>
          <w:i w:val="0"/>
        </w:rPr>
        <w:t>Organograma</w:t>
      </w:r>
    </w:p>
    <w:p w:rsidR="009E7B39" w:rsidRDefault="00455BB9">
      <w:pPr>
        <w:spacing w:line="360" w:lineRule="auto"/>
        <w:ind w:firstLine="426"/>
        <w:jc w:val="both"/>
      </w:pPr>
      <w:r>
        <w:rPr>
          <w:rFonts w:ascii="Times" w:hAnsi="Times" w:cs="Times"/>
        </w:rPr>
        <w:t>A árvore estrutural da empresa na Figura 3.</w:t>
      </w:r>
    </w:p>
    <w:p w:rsidR="009E7B39" w:rsidRDefault="00455BB9">
      <w:pPr>
        <w:spacing w:line="360" w:lineRule="auto"/>
        <w:jc w:val="center"/>
        <w:rPr>
          <w:rFonts w:ascii="Times" w:hAnsi="Times" w:cs="Times"/>
          <w:b/>
        </w:rPr>
      </w:pPr>
      <w:r>
        <w:rPr>
          <w:rFonts w:ascii="Times" w:hAnsi="Times" w:cs="Times"/>
          <w:b/>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89095" cy="1895475"/>
            <wp:effectExtent l="0" t="0" r="1905" b="0"/>
            <wp:wrapSquare wrapText="largest"/>
            <wp:docPr id="6"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pic:cNvPicPr>
                      <a:picLocks noChangeAspect="1" noChangeArrowheads="1"/>
                    </pic:cNvPicPr>
                  </pic:nvPicPr>
                  <pic:blipFill>
                    <a:blip r:embed="rId13"/>
                    <a:stretch>
                      <a:fillRect/>
                    </a:stretch>
                  </pic:blipFill>
                  <pic:spPr bwMode="auto">
                    <a:xfrm>
                      <a:off x="0" y="0"/>
                      <a:ext cx="4194115" cy="1897481"/>
                    </a:xfrm>
                    <a:prstGeom prst="rect">
                      <a:avLst/>
                    </a:prstGeom>
                  </pic:spPr>
                </pic:pic>
              </a:graphicData>
            </a:graphic>
            <wp14:sizeRelH relativeFrom="margin">
              <wp14:pctWidth>0</wp14:pctWidth>
            </wp14:sizeRelH>
            <wp14:sizeRelV relativeFrom="margin">
              <wp14:pctHeight>0</wp14:pctHeight>
            </wp14:sizeRelV>
          </wp:anchor>
        </w:drawing>
      </w:r>
    </w:p>
    <w:p w:rsidR="009E7B39" w:rsidRDefault="009E7B39">
      <w:pPr>
        <w:spacing w:line="360" w:lineRule="auto"/>
        <w:jc w:val="center"/>
        <w:rPr>
          <w:rFonts w:ascii="Times" w:hAnsi="Times" w:cs="Times"/>
          <w:b/>
        </w:rPr>
      </w:pPr>
    </w:p>
    <w:p w:rsidR="009E7B39" w:rsidRDefault="009E7B39">
      <w:pPr>
        <w:pStyle w:val="Recuodecorpodetexto"/>
        <w:ind w:left="0"/>
        <w:jc w:val="center"/>
        <w:rPr>
          <w:rFonts w:ascii="Times" w:hAnsi="Times" w:cs="Times"/>
          <w:b/>
          <w:bCs/>
          <w:sz w:val="20"/>
          <w:szCs w:val="20"/>
        </w:rPr>
      </w:pPr>
    </w:p>
    <w:p w:rsidR="009E7B39" w:rsidRDefault="009E7B39">
      <w:pPr>
        <w:pStyle w:val="Recuodecorpodetexto"/>
        <w:ind w:left="0"/>
        <w:jc w:val="center"/>
        <w:rPr>
          <w:rFonts w:ascii="Times" w:hAnsi="Times" w:cs="Times"/>
          <w:b/>
          <w:bCs/>
          <w:sz w:val="20"/>
          <w:szCs w:val="20"/>
        </w:rPr>
      </w:pPr>
    </w:p>
    <w:p w:rsidR="009E7B39" w:rsidRDefault="009E7B39">
      <w:pPr>
        <w:pStyle w:val="Recuodecorpodetexto"/>
        <w:ind w:left="0"/>
        <w:jc w:val="center"/>
        <w:rPr>
          <w:rFonts w:ascii="Times" w:hAnsi="Times" w:cs="Times"/>
          <w:b/>
          <w:bCs/>
          <w:sz w:val="20"/>
          <w:szCs w:val="20"/>
        </w:rPr>
      </w:pPr>
    </w:p>
    <w:p w:rsidR="009E7B39" w:rsidRDefault="009E7B39">
      <w:pPr>
        <w:pStyle w:val="Recuodecorpodetexto"/>
        <w:ind w:left="0"/>
        <w:jc w:val="center"/>
        <w:rPr>
          <w:rFonts w:ascii="Times" w:hAnsi="Times" w:cs="Times"/>
          <w:b/>
          <w:bCs/>
          <w:sz w:val="20"/>
          <w:szCs w:val="20"/>
        </w:rPr>
      </w:pPr>
    </w:p>
    <w:p w:rsidR="00893C47" w:rsidRDefault="00893C47">
      <w:pPr>
        <w:pStyle w:val="Recuodecorpodetexto"/>
        <w:ind w:left="0"/>
        <w:jc w:val="center"/>
        <w:rPr>
          <w:ins w:id="14" w:author="Claudia Abreu Paes" w:date="2016-11-03T17:56:00Z"/>
          <w:rFonts w:ascii="Times" w:hAnsi="Times" w:cs="Times"/>
          <w:b/>
          <w:bCs/>
          <w:sz w:val="20"/>
          <w:szCs w:val="20"/>
        </w:rPr>
      </w:pPr>
    </w:p>
    <w:p w:rsidR="00893C47" w:rsidRDefault="00893C47">
      <w:pPr>
        <w:pStyle w:val="Recuodecorpodetexto"/>
        <w:ind w:left="0"/>
        <w:jc w:val="center"/>
        <w:rPr>
          <w:ins w:id="15" w:author="Claudia Abreu Paes" w:date="2016-11-03T17:56:00Z"/>
          <w:rFonts w:ascii="Times" w:hAnsi="Times" w:cs="Times"/>
          <w:b/>
          <w:bCs/>
          <w:sz w:val="20"/>
          <w:szCs w:val="20"/>
        </w:rPr>
      </w:pPr>
    </w:p>
    <w:p w:rsidR="00893C47" w:rsidRDefault="00893C47">
      <w:pPr>
        <w:pStyle w:val="Recuodecorpodetexto"/>
        <w:ind w:left="0"/>
        <w:jc w:val="center"/>
        <w:rPr>
          <w:ins w:id="16" w:author="Claudia Abreu Paes" w:date="2016-11-03T17:56:00Z"/>
          <w:rFonts w:ascii="Times" w:hAnsi="Times" w:cs="Times"/>
          <w:b/>
          <w:bCs/>
          <w:sz w:val="20"/>
          <w:szCs w:val="20"/>
        </w:rPr>
      </w:pPr>
    </w:p>
    <w:p w:rsidR="009E7B39" w:rsidRDefault="00455BB9">
      <w:pPr>
        <w:pStyle w:val="Recuodecorpodetexto"/>
        <w:ind w:left="0"/>
        <w:jc w:val="center"/>
        <w:rPr>
          <w:b/>
          <w:sz w:val="20"/>
          <w:szCs w:val="20"/>
        </w:rPr>
      </w:pPr>
      <w:r>
        <w:rPr>
          <w:rFonts w:ascii="Times" w:hAnsi="Times" w:cs="Times"/>
          <w:b/>
          <w:bCs/>
          <w:sz w:val="20"/>
          <w:szCs w:val="20"/>
        </w:rPr>
        <w:t xml:space="preserve">Figura 3 – Organograma simplificado da empresa </w:t>
      </w:r>
    </w:p>
    <w:p w:rsidR="009E7B39" w:rsidRDefault="009E7B39">
      <w:pPr>
        <w:jc w:val="both"/>
        <w:rPr>
          <w:rFonts w:ascii="Times" w:hAnsi="Times" w:cs="Times"/>
          <w:b/>
        </w:rPr>
      </w:pPr>
    </w:p>
    <w:p w:rsidR="009E7B39" w:rsidRDefault="009E7B39">
      <w:pPr>
        <w:spacing w:line="360" w:lineRule="auto"/>
        <w:jc w:val="both"/>
        <w:rPr>
          <w:rFonts w:ascii="Times" w:hAnsi="Times" w:cs="Times"/>
          <w:b/>
        </w:rPr>
      </w:pPr>
    </w:p>
    <w:p w:rsidR="009E7B39" w:rsidRDefault="00455BB9">
      <w:pPr>
        <w:pStyle w:val="Ttulo2"/>
        <w:numPr>
          <w:ilvl w:val="1"/>
          <w:numId w:val="2"/>
        </w:numPr>
        <w:rPr>
          <w:i w:val="0"/>
        </w:rPr>
      </w:pPr>
      <w:bookmarkStart w:id="17" w:name="_Toc445629175"/>
      <w:bookmarkEnd w:id="17"/>
      <w:r>
        <w:rPr>
          <w:i w:val="0"/>
        </w:rPr>
        <w:t>Mercado Consumidor</w:t>
      </w:r>
    </w:p>
    <w:p w:rsidR="009E7B39" w:rsidRDefault="00455BB9">
      <w:pPr>
        <w:spacing w:line="360" w:lineRule="auto"/>
        <w:jc w:val="both"/>
      </w:pPr>
      <w:r>
        <w:rPr>
          <w:rFonts w:ascii="Times" w:hAnsi="Times" w:cs="Times"/>
          <w:b/>
        </w:rPr>
        <w:t xml:space="preserve">  </w:t>
      </w:r>
      <w:r>
        <w:rPr>
          <w:rFonts w:ascii="Times" w:hAnsi="Times" w:cs="Times"/>
        </w:rPr>
        <w:t xml:space="preserve"> O mercado de segurança é bastante agitado e </w:t>
      </w:r>
      <w:r>
        <w:rPr>
          <w:rFonts w:ascii="Times" w:hAnsi="Times" w:cs="Times"/>
        </w:rPr>
        <w:t>promissor, com um consumidor que varia de um simples dono de loja a grandes corporações. No entanto, com a atual crise financeira atravessada pelo país, houve um pequeno declive para o seguimento referentemente às finanças e à questão de mercado, para algu</w:t>
      </w:r>
      <w:r>
        <w:rPr>
          <w:rFonts w:ascii="Times" w:hAnsi="Times" w:cs="Times"/>
        </w:rPr>
        <w:t>mas empresas.</w:t>
      </w:r>
    </w:p>
    <w:p w:rsidR="009E7B39" w:rsidRDefault="00455BB9">
      <w:pPr>
        <w:pStyle w:val="Ttulo2"/>
        <w:numPr>
          <w:ilvl w:val="1"/>
          <w:numId w:val="2"/>
        </w:numPr>
        <w:rPr>
          <w:i w:val="0"/>
        </w:rPr>
      </w:pPr>
      <w:bookmarkStart w:id="18" w:name="_Toc445629176"/>
      <w:bookmarkEnd w:id="18"/>
      <w:r>
        <w:rPr>
          <w:i w:val="0"/>
        </w:rPr>
        <w:lastRenderedPageBreak/>
        <w:t>Concorrência</w:t>
      </w:r>
    </w:p>
    <w:p w:rsidR="009E7B39" w:rsidRDefault="00455BB9">
      <w:pPr>
        <w:spacing w:line="360" w:lineRule="auto"/>
        <w:jc w:val="both"/>
      </w:pPr>
      <w:r>
        <w:rPr>
          <w:rFonts w:ascii="Times" w:hAnsi="Times" w:cs="Times"/>
          <w:b/>
        </w:rPr>
        <w:tab/>
      </w:r>
      <w:r>
        <w:rPr>
          <w:rFonts w:ascii="Times" w:hAnsi="Times" w:cs="Times"/>
        </w:rPr>
        <w:t>A concorrência nesse ramo é acirrada. Como o segmento vem se expandindo e ao mesmo tempo acolhendo recursos tecnológicos, investimentos e inovação no setor são primordiais para obter vantagem competitiva. Nesse ramo, deve-se obs</w:t>
      </w:r>
      <w:r>
        <w:rPr>
          <w:rFonts w:ascii="Times" w:hAnsi="Times" w:cs="Times"/>
        </w:rPr>
        <w:t>ervar qualquer movimento realizado pela concorrência, a fim de acompanhar as tendências de mercado.</w:t>
      </w:r>
    </w:p>
    <w:p w:rsidR="009E7B39" w:rsidRDefault="00455BB9">
      <w:pPr>
        <w:pStyle w:val="Ttulo2"/>
        <w:numPr>
          <w:ilvl w:val="1"/>
          <w:numId w:val="2"/>
        </w:numPr>
        <w:rPr>
          <w:i w:val="0"/>
        </w:rPr>
      </w:pPr>
      <w:bookmarkStart w:id="19" w:name="_Toc445629177"/>
      <w:bookmarkEnd w:id="19"/>
      <w:r>
        <w:rPr>
          <w:i w:val="0"/>
        </w:rPr>
        <w:t>Expansibilidade dos Negócios</w:t>
      </w:r>
    </w:p>
    <w:p w:rsidR="009E7B39" w:rsidRDefault="00455BB9">
      <w:pPr>
        <w:spacing w:line="360" w:lineRule="auto"/>
        <w:jc w:val="both"/>
      </w:pPr>
      <w:r>
        <w:rPr>
          <w:rFonts w:ascii="Times" w:hAnsi="Times" w:cs="Times"/>
        </w:rPr>
        <w:tab/>
        <w:t xml:space="preserve"> Na atualidade, a empresa vem buscando investir em inovação, com a finalidade de abranger um número maior de consumidores.</w:t>
      </w:r>
    </w:p>
    <w:p w:rsidR="009E7B39" w:rsidRDefault="00455BB9">
      <w:pPr>
        <w:pStyle w:val="Ttulo2"/>
        <w:numPr>
          <w:ilvl w:val="1"/>
          <w:numId w:val="2"/>
        </w:numPr>
        <w:rPr>
          <w:i w:val="0"/>
        </w:rPr>
      </w:pPr>
      <w:bookmarkStart w:id="20" w:name="_Toc445629178"/>
      <w:bookmarkEnd w:id="20"/>
      <w:r>
        <w:rPr>
          <w:i w:val="0"/>
        </w:rPr>
        <w:t>Asp</w:t>
      </w:r>
      <w:r>
        <w:rPr>
          <w:i w:val="0"/>
        </w:rPr>
        <w:t>ectos Tecnológicos</w:t>
      </w:r>
    </w:p>
    <w:p w:rsidR="009E7B39" w:rsidRDefault="00455BB9">
      <w:pPr>
        <w:spacing w:line="360" w:lineRule="auto"/>
        <w:ind w:firstLine="708"/>
        <w:jc w:val="both"/>
        <w:rPr>
          <w:rFonts w:ascii="Times" w:hAnsi="Times" w:cs="Times"/>
        </w:rPr>
      </w:pPr>
      <w:commentRangeStart w:id="21"/>
      <w:r>
        <w:rPr>
          <w:rFonts w:ascii="Times" w:hAnsi="Times" w:cs="Times"/>
        </w:rPr>
        <w:t xml:space="preserve">Em termos de tecnologia, a empresa vem investindo massivamente em inovação, principalmente em potenciais ideias que possam aumentar a vantagem competitiva frente </w:t>
      </w:r>
      <w:proofErr w:type="gramStart"/>
      <w:r>
        <w:rPr>
          <w:rFonts w:ascii="Times" w:hAnsi="Times" w:cs="Times"/>
        </w:rPr>
        <w:t>a</w:t>
      </w:r>
      <w:proofErr w:type="gramEnd"/>
      <w:r>
        <w:rPr>
          <w:rFonts w:ascii="Times" w:hAnsi="Times" w:cs="Times"/>
        </w:rPr>
        <w:t xml:space="preserve"> concorrência.</w:t>
      </w:r>
      <w:commentRangeEnd w:id="21"/>
      <w:r w:rsidR="00893C47">
        <w:rPr>
          <w:rStyle w:val="Refdecomentrio"/>
        </w:rPr>
        <w:commentReference w:id="21"/>
      </w:r>
    </w:p>
    <w:p w:rsidR="009E7B39" w:rsidRDefault="00455BB9">
      <w:pPr>
        <w:pStyle w:val="Ttulo2"/>
        <w:numPr>
          <w:ilvl w:val="1"/>
          <w:numId w:val="2"/>
        </w:numPr>
        <w:rPr>
          <w:bCs w:val="0"/>
          <w:i w:val="0"/>
        </w:rPr>
      </w:pPr>
      <w:commentRangeStart w:id="22"/>
      <w:proofErr w:type="spellStart"/>
      <w:r>
        <w:rPr>
          <w:bCs w:val="0"/>
          <w:i w:val="0"/>
        </w:rPr>
        <w:t>Premisssas</w:t>
      </w:r>
      <w:proofErr w:type="spellEnd"/>
      <w:r>
        <w:rPr>
          <w:bCs w:val="0"/>
          <w:i w:val="0"/>
        </w:rPr>
        <w:t xml:space="preserve"> de restrição do projeto</w:t>
      </w:r>
      <w:bookmarkStart w:id="23" w:name="_Toc445629179"/>
      <w:bookmarkEnd w:id="23"/>
      <w:commentRangeEnd w:id="22"/>
      <w:r>
        <w:commentReference w:id="22"/>
      </w:r>
    </w:p>
    <w:p w:rsidR="009E7B39" w:rsidRDefault="00455BB9">
      <w:pPr>
        <w:spacing w:line="360" w:lineRule="auto"/>
        <w:ind w:firstLine="708"/>
        <w:jc w:val="both"/>
        <w:rPr>
          <w:rStyle w:val="Forte"/>
          <w:rFonts w:ascii="Times" w:hAnsi="Times" w:cs="Times"/>
          <w:b w:val="0"/>
        </w:rPr>
      </w:pPr>
      <w:r>
        <w:rPr>
          <w:rStyle w:val="Forte"/>
          <w:rFonts w:ascii="Times" w:hAnsi="Times" w:cs="Times"/>
          <w:b w:val="0"/>
        </w:rPr>
        <w:t>Não foram identificad</w:t>
      </w:r>
      <w:r>
        <w:rPr>
          <w:rStyle w:val="Forte"/>
          <w:rFonts w:ascii="Times" w:hAnsi="Times" w:cs="Times"/>
          <w:b w:val="0"/>
        </w:rPr>
        <w:t xml:space="preserve">as </w:t>
      </w:r>
      <w:commentRangeStart w:id="24"/>
      <w:r>
        <w:rPr>
          <w:rStyle w:val="Forte"/>
          <w:rFonts w:ascii="Times" w:hAnsi="Times" w:cs="Times"/>
          <w:b w:val="0"/>
        </w:rPr>
        <w:t>restrições</w:t>
      </w:r>
      <w:commentRangeEnd w:id="24"/>
      <w:r w:rsidR="00893C47">
        <w:rPr>
          <w:rStyle w:val="Refdecomentrio"/>
        </w:rPr>
        <w:commentReference w:id="24"/>
      </w:r>
      <w:r>
        <w:rPr>
          <w:rStyle w:val="Forte"/>
          <w:rFonts w:ascii="Times" w:hAnsi="Times" w:cs="Times"/>
          <w:b w:val="0"/>
        </w:rPr>
        <w:t xml:space="preserve"> para a continuidade do projeto.</w:t>
      </w:r>
    </w:p>
    <w:p w:rsidR="009E7B39" w:rsidRDefault="00455BB9">
      <w:pPr>
        <w:rPr>
          <w:rFonts w:ascii="Arial" w:hAnsi="Arial" w:cs="Arial"/>
          <w:b/>
          <w:bCs/>
        </w:rPr>
      </w:pPr>
      <w:r>
        <w:br w:type="page"/>
      </w:r>
    </w:p>
    <w:p w:rsidR="009E7B39" w:rsidRDefault="00455BB9">
      <w:pPr>
        <w:pStyle w:val="Ttulo1"/>
        <w:numPr>
          <w:ilvl w:val="0"/>
          <w:numId w:val="2"/>
        </w:numPr>
        <w:rPr>
          <w:b/>
          <w:bCs/>
          <w:sz w:val="28"/>
          <w:szCs w:val="28"/>
        </w:rPr>
      </w:pPr>
      <w:bookmarkStart w:id="25" w:name="_Toc445629180"/>
      <w:bookmarkEnd w:id="25"/>
      <w:r>
        <w:rPr>
          <w:b/>
          <w:bCs/>
          <w:sz w:val="28"/>
          <w:szCs w:val="28"/>
        </w:rPr>
        <w:lastRenderedPageBreak/>
        <w:t>O Sistema Atual</w:t>
      </w:r>
    </w:p>
    <w:p w:rsidR="009E7B39" w:rsidRDefault="00455BB9">
      <w:pPr>
        <w:spacing w:line="360" w:lineRule="auto"/>
        <w:ind w:firstLine="708"/>
        <w:jc w:val="both"/>
        <w:rPr>
          <w:rStyle w:val="Forte"/>
          <w:rFonts w:ascii="Times" w:hAnsi="Times" w:cs="Times"/>
          <w:b w:val="0"/>
        </w:rPr>
      </w:pPr>
      <w:r>
        <w:rPr>
          <w:rStyle w:val="Forte"/>
          <w:rFonts w:ascii="Times" w:hAnsi="Times" w:cs="Times"/>
          <w:b w:val="0"/>
        </w:rPr>
        <w:t xml:space="preserve">Nesta fase estamos analisando e representando os procedimentos do sistema </w:t>
      </w:r>
      <w:proofErr w:type="gramStart"/>
      <w:r>
        <w:rPr>
          <w:rStyle w:val="Forte"/>
          <w:rFonts w:ascii="Times" w:hAnsi="Times" w:cs="Times"/>
          <w:b w:val="0"/>
        </w:rPr>
        <w:t>atual ,</w:t>
      </w:r>
      <w:proofErr w:type="gramEnd"/>
      <w:r>
        <w:rPr>
          <w:rStyle w:val="Forte"/>
          <w:rFonts w:ascii="Times" w:hAnsi="Times" w:cs="Times"/>
          <w:b w:val="0"/>
        </w:rPr>
        <w:t>sendo eles automáticos ou manual.</w:t>
      </w:r>
    </w:p>
    <w:p w:rsidR="009E7B39" w:rsidRDefault="00455BB9">
      <w:pPr>
        <w:pStyle w:val="Ttulo2"/>
        <w:numPr>
          <w:ilvl w:val="1"/>
          <w:numId w:val="2"/>
        </w:numPr>
        <w:rPr>
          <w:bCs w:val="0"/>
          <w:i w:val="0"/>
        </w:rPr>
      </w:pPr>
      <w:bookmarkStart w:id="26" w:name="_Toc445629181"/>
      <w:bookmarkEnd w:id="26"/>
      <w:r>
        <w:rPr>
          <w:bCs w:val="0"/>
          <w:i w:val="0"/>
        </w:rPr>
        <w:t>Justificativa de Escolha do Sistema</w:t>
      </w:r>
    </w:p>
    <w:p w:rsidR="009E7B39" w:rsidRDefault="00455BB9">
      <w:pPr>
        <w:spacing w:line="360" w:lineRule="auto"/>
        <w:ind w:firstLine="708"/>
        <w:jc w:val="both"/>
        <w:rPr>
          <w:rStyle w:val="Forte"/>
          <w:rFonts w:ascii="Times" w:hAnsi="Times" w:cs="Times"/>
          <w:b w:val="0"/>
        </w:rPr>
      </w:pPr>
      <w:proofErr w:type="spellStart"/>
      <w:r>
        <w:rPr>
          <w:rStyle w:val="Forte"/>
          <w:rFonts w:ascii="Times" w:hAnsi="Times" w:cs="Times"/>
          <w:b w:val="0"/>
        </w:rPr>
        <w:t>Atraves</w:t>
      </w:r>
      <w:proofErr w:type="spellEnd"/>
      <w:r>
        <w:rPr>
          <w:rStyle w:val="Forte"/>
          <w:rFonts w:ascii="Times" w:hAnsi="Times" w:cs="Times"/>
          <w:b w:val="0"/>
        </w:rPr>
        <w:t xml:space="preserve"> de uma análise no ramo de vendas </w:t>
      </w:r>
      <w:r>
        <w:rPr>
          <w:rStyle w:val="Forte"/>
          <w:rFonts w:ascii="Times" w:hAnsi="Times" w:cs="Times"/>
          <w:b w:val="0"/>
        </w:rPr>
        <w:t>de roupas femininas, observamos que existe a necessidade de processos ágeis</w:t>
      </w:r>
      <w:proofErr w:type="gramStart"/>
      <w:r>
        <w:rPr>
          <w:rStyle w:val="Forte"/>
          <w:rFonts w:ascii="Times" w:hAnsi="Times" w:cs="Times"/>
          <w:b w:val="0"/>
        </w:rPr>
        <w:t xml:space="preserve">  </w:t>
      </w:r>
      <w:proofErr w:type="gramEnd"/>
      <w:r>
        <w:rPr>
          <w:rStyle w:val="Forte"/>
          <w:rFonts w:ascii="Times" w:hAnsi="Times" w:cs="Times"/>
          <w:b w:val="0"/>
        </w:rPr>
        <w:t xml:space="preserve">e principalmente atendimento de qualidade para esse determinado segmento. Com esse embasamento visaremos </w:t>
      </w:r>
      <w:proofErr w:type="gramStart"/>
      <w:r>
        <w:rPr>
          <w:rStyle w:val="Forte"/>
          <w:rFonts w:ascii="Times" w:hAnsi="Times" w:cs="Times"/>
          <w:b w:val="0"/>
        </w:rPr>
        <w:t>a</w:t>
      </w:r>
      <w:proofErr w:type="gramEnd"/>
      <w:r>
        <w:rPr>
          <w:rStyle w:val="Forte"/>
          <w:rFonts w:ascii="Times" w:hAnsi="Times" w:cs="Times"/>
          <w:b w:val="0"/>
        </w:rPr>
        <w:t xml:space="preserve"> qualidade e as necessidades do cliente.</w:t>
      </w:r>
    </w:p>
    <w:p w:rsidR="009E7B39" w:rsidRDefault="00455BB9">
      <w:pPr>
        <w:pStyle w:val="Ttulo3"/>
        <w:numPr>
          <w:ilvl w:val="2"/>
          <w:numId w:val="2"/>
        </w:numPr>
      </w:pPr>
      <w:bookmarkStart w:id="27" w:name="_Toc445629182"/>
      <w:bookmarkEnd w:id="27"/>
      <w:r>
        <w:t>O Sistema</w:t>
      </w:r>
    </w:p>
    <w:p w:rsidR="009E7B39" w:rsidRDefault="00455BB9">
      <w:pPr>
        <w:spacing w:line="360" w:lineRule="auto"/>
        <w:ind w:firstLine="708"/>
        <w:jc w:val="both"/>
        <w:rPr>
          <w:rStyle w:val="Forte"/>
          <w:rFonts w:ascii="Times" w:hAnsi="Times" w:cs="Times"/>
          <w:b w:val="0"/>
        </w:rPr>
      </w:pPr>
      <w:r>
        <w:rPr>
          <w:rStyle w:val="Forte"/>
          <w:rFonts w:ascii="Times" w:hAnsi="Times" w:cs="Times"/>
          <w:b w:val="0"/>
        </w:rPr>
        <w:t>O sistema se baseia em</w:t>
      </w:r>
      <w:r>
        <w:rPr>
          <w:rStyle w:val="Forte"/>
          <w:rFonts w:ascii="Times" w:hAnsi="Times" w:cs="Times"/>
          <w:b w:val="0"/>
        </w:rPr>
        <w:t xml:space="preserve"> um módulo de gerenciamento do controle de vendas de uma loja de roupas femininas. Atende as necessidades básicas de cadastro de clientes, fornecedores, pedidos, controle de estoque, controle de comissões bem como a consulta a cada um dos itens.</w:t>
      </w:r>
    </w:p>
    <w:p w:rsidR="009E7B39" w:rsidRDefault="00455BB9">
      <w:pPr>
        <w:pStyle w:val="Ttulo3"/>
        <w:numPr>
          <w:ilvl w:val="2"/>
          <w:numId w:val="2"/>
        </w:numPr>
      </w:pPr>
      <w:commentRangeStart w:id="28"/>
      <w:r>
        <w:t>Funcioname</w:t>
      </w:r>
      <w:r>
        <w:t>nto do sistema</w:t>
      </w:r>
      <w:bookmarkStart w:id="29" w:name="_Toc445629183"/>
      <w:bookmarkEnd w:id="29"/>
      <w:commentRangeEnd w:id="28"/>
      <w:r>
        <w:commentReference w:id="28"/>
      </w:r>
    </w:p>
    <w:p w:rsidR="009E7B39" w:rsidRDefault="00455BB9">
      <w:pPr>
        <w:spacing w:line="360" w:lineRule="auto"/>
        <w:jc w:val="both"/>
        <w:rPr>
          <w:rFonts w:ascii="Times" w:hAnsi="Times" w:cs="Times"/>
        </w:rPr>
      </w:pPr>
      <w:r>
        <w:rPr>
          <w:rFonts w:ascii="Times" w:hAnsi="Times" w:cs="Times"/>
          <w:b/>
        </w:rPr>
        <w:tab/>
      </w:r>
      <w:r>
        <w:rPr>
          <w:rFonts w:ascii="Times" w:hAnsi="Times" w:cs="Times"/>
        </w:rPr>
        <w:t xml:space="preserve">A mercadoria chegará </w:t>
      </w:r>
      <w:proofErr w:type="gramStart"/>
      <w:r>
        <w:rPr>
          <w:rFonts w:ascii="Times" w:hAnsi="Times" w:cs="Times"/>
        </w:rPr>
        <w:t>no</w:t>
      </w:r>
      <w:proofErr w:type="gramEnd"/>
      <w:r>
        <w:rPr>
          <w:rFonts w:ascii="Times" w:hAnsi="Times" w:cs="Times"/>
        </w:rPr>
        <w:t xml:space="preserve"> setor de estoque e o estoquista dará entrada nessa mercadoria através da nota de entrada. Caso o produto não esteja no sistema, o gerente realizará o cadastro dessa </w:t>
      </w:r>
      <w:proofErr w:type="spellStart"/>
      <w:proofErr w:type="gramStart"/>
      <w:r>
        <w:rPr>
          <w:rFonts w:ascii="Times" w:hAnsi="Times" w:cs="Times"/>
        </w:rPr>
        <w:t>mercadoria.</w:t>
      </w:r>
      <w:proofErr w:type="gramEnd"/>
      <w:r>
        <w:rPr>
          <w:rFonts w:ascii="Times" w:hAnsi="Times" w:cs="Times"/>
        </w:rPr>
        <w:t>Caso</w:t>
      </w:r>
      <w:proofErr w:type="spellEnd"/>
      <w:r>
        <w:rPr>
          <w:rFonts w:ascii="Times" w:hAnsi="Times" w:cs="Times"/>
        </w:rPr>
        <w:t xml:space="preserve"> o fornecedor também não exista o</w:t>
      </w:r>
      <w:r>
        <w:rPr>
          <w:rFonts w:ascii="Times" w:hAnsi="Times" w:cs="Times"/>
        </w:rPr>
        <w:t xml:space="preserve"> gerente fará o cadastro.  Nesse processo</w:t>
      </w:r>
      <w:proofErr w:type="gramStart"/>
      <w:r>
        <w:rPr>
          <w:rFonts w:ascii="Times" w:hAnsi="Times" w:cs="Times"/>
        </w:rPr>
        <w:t xml:space="preserve">  </w:t>
      </w:r>
      <w:proofErr w:type="gramEnd"/>
      <w:r>
        <w:rPr>
          <w:rFonts w:ascii="Times" w:hAnsi="Times" w:cs="Times"/>
        </w:rPr>
        <w:t xml:space="preserve">o gerente </w:t>
      </w:r>
      <w:bookmarkStart w:id="30" w:name="_GoBack"/>
      <w:bookmarkEnd w:id="30"/>
      <w:r>
        <w:rPr>
          <w:rFonts w:ascii="Times" w:hAnsi="Times" w:cs="Times"/>
        </w:rPr>
        <w:t>registra a compra  e será gerado automaticamente um documento de contas a pagar .O caixa e o gerente terão alguns relatórios  a disposição, como o de cadastro de produtos ,cliente, fornecedor e vendedor.</w:t>
      </w:r>
    </w:p>
    <w:p w:rsidR="009E7B39" w:rsidRDefault="00455BB9">
      <w:pPr>
        <w:spacing w:line="360" w:lineRule="auto"/>
        <w:jc w:val="both"/>
        <w:rPr>
          <w:rFonts w:ascii="Times" w:hAnsi="Times" w:cs="Times"/>
        </w:rPr>
      </w:pPr>
      <w:r>
        <w:rPr>
          <w:rFonts w:ascii="Times" w:hAnsi="Times" w:cs="Times"/>
        </w:rPr>
        <w:t xml:space="preserve"> No momento em que o vendedor passar seu pedido para o caixa registrar no sistema, por sua vez automaticamente será impresso um cupom fiscal para o cliente.</w:t>
      </w:r>
    </w:p>
    <w:p w:rsidR="009E7B39" w:rsidRDefault="00455BB9">
      <w:pPr>
        <w:pStyle w:val="Ttulo3"/>
        <w:numPr>
          <w:ilvl w:val="2"/>
          <w:numId w:val="2"/>
        </w:numPr>
      </w:pPr>
      <w:bookmarkStart w:id="31" w:name="_Toc445629184"/>
      <w:bookmarkEnd w:id="31"/>
      <w:r>
        <w:t>O Ambiente do Sistema</w:t>
      </w:r>
    </w:p>
    <w:p w:rsidR="009E7B39" w:rsidRDefault="00455BB9">
      <w:pPr>
        <w:pStyle w:val="Ttulo"/>
        <w:tabs>
          <w:tab w:val="left" w:pos="1260"/>
        </w:tabs>
        <w:spacing w:line="360" w:lineRule="auto"/>
        <w:jc w:val="both"/>
        <w:rPr>
          <w:rFonts w:ascii="Times" w:hAnsi="Times" w:cs="Times"/>
          <w:b w:val="0"/>
          <w:sz w:val="24"/>
          <w:szCs w:val="24"/>
          <w:u w:val="none"/>
        </w:rPr>
      </w:pPr>
      <w:r>
        <w:rPr>
          <w:rFonts w:ascii="Times" w:hAnsi="Times" w:cs="Times"/>
          <w:b w:val="0"/>
          <w:sz w:val="24"/>
          <w:szCs w:val="24"/>
          <w:u w:val="none"/>
        </w:rPr>
        <w:tab/>
        <w:t>O sistema é utilizado pelos gerentes da loja, que é responsável por cadastr</w:t>
      </w:r>
      <w:r>
        <w:rPr>
          <w:rFonts w:ascii="Times" w:hAnsi="Times" w:cs="Times"/>
          <w:b w:val="0"/>
          <w:sz w:val="24"/>
          <w:szCs w:val="24"/>
          <w:u w:val="none"/>
        </w:rPr>
        <w:t>ar e realizar a manutenção dos fornecedores, produtos, vendedor, condição de pagamento inicial e controle de estoque. Tendo uma visão geral do andamento dos processos da empresa.  Pelo Vendedor, que são responsáveis pelo cadastro de cliente no ato da venda</w:t>
      </w:r>
      <w:r>
        <w:rPr>
          <w:rFonts w:ascii="Times" w:hAnsi="Times" w:cs="Times"/>
          <w:b w:val="0"/>
          <w:sz w:val="24"/>
          <w:szCs w:val="24"/>
          <w:u w:val="none"/>
        </w:rPr>
        <w:t xml:space="preserve"> e pelo Caixa que o responsável pelo gerenciamento e controle de pagamentos da empresa.</w:t>
      </w:r>
    </w:p>
    <w:p w:rsidR="009E7B39" w:rsidRDefault="009E7B39">
      <w:pPr>
        <w:spacing w:line="360" w:lineRule="auto"/>
        <w:jc w:val="both"/>
        <w:rPr>
          <w:rFonts w:ascii="Times" w:hAnsi="Times" w:cs="Times"/>
          <w:b/>
        </w:rPr>
      </w:pPr>
    </w:p>
    <w:p w:rsidR="009E7B39" w:rsidRDefault="00455BB9">
      <w:pPr>
        <w:pStyle w:val="Ttulo3"/>
        <w:numPr>
          <w:ilvl w:val="2"/>
          <w:numId w:val="2"/>
        </w:numPr>
      </w:pPr>
      <w:bookmarkStart w:id="32" w:name="_Toc445629185"/>
      <w:bookmarkEnd w:id="32"/>
      <w:r>
        <w:lastRenderedPageBreak/>
        <w:t>A definição do escopo</w:t>
      </w:r>
    </w:p>
    <w:p w:rsidR="009E7B39" w:rsidRDefault="00455BB9">
      <w:pPr>
        <w:pStyle w:val="Ttulo"/>
        <w:tabs>
          <w:tab w:val="left" w:pos="900"/>
        </w:tabs>
        <w:spacing w:line="360" w:lineRule="auto"/>
        <w:jc w:val="both"/>
        <w:rPr>
          <w:rFonts w:ascii="Times" w:hAnsi="Times" w:cs="Times"/>
          <w:b w:val="0"/>
          <w:sz w:val="24"/>
          <w:szCs w:val="24"/>
          <w:u w:val="none"/>
        </w:rPr>
      </w:pPr>
      <w:r>
        <w:rPr>
          <w:rFonts w:ascii="Times" w:hAnsi="Times" w:cs="Times"/>
          <w:b w:val="0"/>
          <w:sz w:val="24"/>
          <w:szCs w:val="24"/>
          <w:u w:val="none"/>
        </w:rPr>
        <w:tab/>
        <w:t xml:space="preserve">Através da </w:t>
      </w:r>
      <w:proofErr w:type="gramStart"/>
      <w:r>
        <w:rPr>
          <w:rFonts w:ascii="Times" w:hAnsi="Times" w:cs="Times"/>
          <w:b w:val="0"/>
          <w:sz w:val="24"/>
          <w:szCs w:val="24"/>
          <w:u w:val="none"/>
        </w:rPr>
        <w:t>implementação</w:t>
      </w:r>
      <w:proofErr w:type="gramEnd"/>
      <w:r>
        <w:rPr>
          <w:rFonts w:ascii="Times" w:hAnsi="Times" w:cs="Times"/>
          <w:b w:val="0"/>
          <w:sz w:val="24"/>
          <w:szCs w:val="24"/>
          <w:u w:val="none"/>
        </w:rPr>
        <w:t xml:space="preserve"> de novas tecnologias e da informatização de alguns processos a empresa visa ter um controle maior sobre seus cadastros,</w:t>
      </w:r>
      <w:r>
        <w:rPr>
          <w:rFonts w:ascii="Times" w:hAnsi="Times" w:cs="Times"/>
          <w:b w:val="0"/>
          <w:sz w:val="24"/>
          <w:szCs w:val="24"/>
          <w:u w:val="none"/>
        </w:rPr>
        <w:t xml:space="preserve"> estoques e finanças, para que só gerente tenha uma visão mais ampla e atual da situação financeira da empresa. O sistema irá automatizar alguns processos operacionais e financeiros da empresa.</w:t>
      </w:r>
    </w:p>
    <w:p w:rsidR="009E7B39" w:rsidRDefault="00455BB9">
      <w:pPr>
        <w:pStyle w:val="Ttulo"/>
        <w:tabs>
          <w:tab w:val="left" w:pos="900"/>
        </w:tabs>
        <w:spacing w:line="360" w:lineRule="auto"/>
        <w:jc w:val="both"/>
        <w:rPr>
          <w:rFonts w:ascii="Times" w:hAnsi="Times" w:cs="Times"/>
          <w:b w:val="0"/>
          <w:sz w:val="24"/>
          <w:szCs w:val="24"/>
          <w:u w:val="none"/>
        </w:rPr>
      </w:pPr>
      <w:r>
        <w:rPr>
          <w:rFonts w:ascii="Times" w:hAnsi="Times" w:cs="Times"/>
          <w:b w:val="0"/>
          <w:sz w:val="24"/>
          <w:szCs w:val="24"/>
          <w:u w:val="none"/>
        </w:rPr>
        <w:tab/>
        <w:t>O sistema proporcionará à diretoria uma maior agilidade e efi</w:t>
      </w:r>
      <w:r>
        <w:rPr>
          <w:rFonts w:ascii="Times" w:hAnsi="Times" w:cs="Times"/>
          <w:b w:val="0"/>
          <w:sz w:val="24"/>
          <w:szCs w:val="24"/>
          <w:u w:val="none"/>
        </w:rPr>
        <w:t>ciência no estudo e análise dos perfis dos clientes e terá um controle maior sobre a inadimplência.</w:t>
      </w:r>
    </w:p>
    <w:p w:rsidR="009E7B39" w:rsidRDefault="00455BB9">
      <w:pPr>
        <w:pStyle w:val="Ttulo2"/>
        <w:numPr>
          <w:ilvl w:val="1"/>
          <w:numId w:val="2"/>
        </w:numPr>
        <w:rPr>
          <w:bCs w:val="0"/>
          <w:i w:val="0"/>
        </w:rPr>
      </w:pPr>
      <w:bookmarkStart w:id="33" w:name="_Toc445629186"/>
      <w:bookmarkEnd w:id="33"/>
      <w:r>
        <w:rPr>
          <w:bCs w:val="0"/>
          <w:i w:val="0"/>
        </w:rPr>
        <w:t>Motivação para o novo sistema</w:t>
      </w:r>
    </w:p>
    <w:p w:rsidR="009E7B39" w:rsidRDefault="00455BB9">
      <w:pPr>
        <w:pStyle w:val="Ttulo"/>
        <w:tabs>
          <w:tab w:val="left" w:pos="748"/>
        </w:tabs>
        <w:spacing w:line="360" w:lineRule="auto"/>
        <w:jc w:val="both"/>
        <w:rPr>
          <w:rFonts w:ascii="Times" w:hAnsi="Times" w:cs="Times"/>
          <w:b w:val="0"/>
          <w:sz w:val="24"/>
          <w:szCs w:val="24"/>
          <w:u w:val="none"/>
        </w:rPr>
      </w:pPr>
      <w:r>
        <w:rPr>
          <w:rFonts w:ascii="Times" w:hAnsi="Times" w:cs="Times"/>
          <w:b w:val="0"/>
          <w:sz w:val="24"/>
          <w:szCs w:val="24"/>
          <w:u w:val="none"/>
        </w:rPr>
        <w:tab/>
        <w:t>Após o levantamento e análise de informações e necessidades atuais da empresa, foram obtidas as seguintes causas para o desen</w:t>
      </w:r>
      <w:r>
        <w:rPr>
          <w:rFonts w:ascii="Times" w:hAnsi="Times" w:cs="Times"/>
          <w:b w:val="0"/>
          <w:sz w:val="24"/>
          <w:szCs w:val="24"/>
          <w:u w:val="none"/>
        </w:rPr>
        <w:t>volvimento do novo sistema:</w:t>
      </w:r>
    </w:p>
    <w:p w:rsidR="009E7B39" w:rsidRDefault="00455BB9">
      <w:pPr>
        <w:spacing w:line="360" w:lineRule="auto"/>
        <w:ind w:firstLine="708"/>
        <w:jc w:val="both"/>
        <w:rPr>
          <w:rFonts w:ascii="Times" w:hAnsi="Times" w:cs="Times"/>
        </w:rPr>
      </w:pPr>
      <w:r>
        <w:rPr>
          <w:rFonts w:ascii="Times" w:hAnsi="Times" w:cs="Times"/>
        </w:rPr>
        <w:t>- Dificuldade em manter e consultar o histórico financeiro dos clientes;</w:t>
      </w:r>
    </w:p>
    <w:p w:rsidR="009E7B39" w:rsidRDefault="00455BB9">
      <w:pPr>
        <w:spacing w:line="360" w:lineRule="auto"/>
        <w:ind w:firstLine="708"/>
        <w:jc w:val="both"/>
        <w:rPr>
          <w:rFonts w:ascii="Times" w:hAnsi="Times" w:cs="Times"/>
        </w:rPr>
      </w:pPr>
      <w:r>
        <w:rPr>
          <w:rFonts w:ascii="Times" w:hAnsi="Times" w:cs="Times"/>
        </w:rPr>
        <w:t>- Cadastro de produtos (feitos manualmente em planilhas);</w:t>
      </w:r>
    </w:p>
    <w:p w:rsidR="009E7B39" w:rsidRDefault="00455BB9">
      <w:pPr>
        <w:spacing w:line="360" w:lineRule="auto"/>
        <w:ind w:firstLine="708"/>
        <w:jc w:val="both"/>
        <w:rPr>
          <w:rFonts w:ascii="Times" w:hAnsi="Times" w:cs="Times"/>
        </w:rPr>
      </w:pPr>
      <w:r>
        <w:rPr>
          <w:rFonts w:ascii="Times" w:hAnsi="Times" w:cs="Times"/>
        </w:rPr>
        <w:t>- Cadastro de clientes/fornecedores (feitos manualmente em planilhas);</w:t>
      </w:r>
    </w:p>
    <w:p w:rsidR="009E7B39" w:rsidRDefault="00455BB9">
      <w:pPr>
        <w:spacing w:line="360" w:lineRule="auto"/>
        <w:jc w:val="both"/>
        <w:rPr>
          <w:rFonts w:ascii="Times" w:hAnsi="Times" w:cs="Times"/>
        </w:rPr>
      </w:pPr>
      <w:r>
        <w:rPr>
          <w:rFonts w:ascii="Times" w:hAnsi="Times" w:cs="Times"/>
        </w:rPr>
        <w:t xml:space="preserve">           - Falta de </w:t>
      </w:r>
      <w:r>
        <w:rPr>
          <w:rFonts w:ascii="Times" w:hAnsi="Times" w:cs="Times"/>
        </w:rPr>
        <w:t>confiabilidade das informações;</w:t>
      </w:r>
    </w:p>
    <w:p w:rsidR="009E7B39" w:rsidRDefault="00455BB9">
      <w:pPr>
        <w:spacing w:line="360" w:lineRule="auto"/>
        <w:ind w:firstLine="708"/>
        <w:jc w:val="both"/>
        <w:rPr>
          <w:rFonts w:ascii="Times" w:hAnsi="Times" w:cs="Times"/>
        </w:rPr>
      </w:pPr>
      <w:r>
        <w:rPr>
          <w:rFonts w:ascii="Times" w:hAnsi="Times" w:cs="Times"/>
        </w:rPr>
        <w:t>- Falta de opções de relatórios;</w:t>
      </w:r>
    </w:p>
    <w:p w:rsidR="009E7B39" w:rsidRDefault="00455BB9">
      <w:pPr>
        <w:spacing w:line="360" w:lineRule="auto"/>
        <w:ind w:firstLine="708"/>
        <w:jc w:val="both"/>
        <w:rPr>
          <w:rFonts w:ascii="Times" w:hAnsi="Times" w:cs="Times"/>
        </w:rPr>
      </w:pPr>
      <w:r>
        <w:rPr>
          <w:rFonts w:ascii="Times" w:hAnsi="Times" w:cs="Times"/>
        </w:rPr>
        <w:t>- Aumento no índice de inadimplência gerado pela inexistência do controle do fluxo de pagamento;</w:t>
      </w:r>
    </w:p>
    <w:p w:rsidR="009E7B39" w:rsidRDefault="00455BB9">
      <w:pPr>
        <w:spacing w:line="360" w:lineRule="auto"/>
        <w:ind w:firstLine="708"/>
        <w:jc w:val="both"/>
        <w:rPr>
          <w:rFonts w:ascii="Times" w:hAnsi="Times" w:cs="Times"/>
        </w:rPr>
      </w:pPr>
      <w:r>
        <w:rPr>
          <w:rFonts w:ascii="Times" w:hAnsi="Times" w:cs="Times"/>
        </w:rPr>
        <w:t>- Atraso no pagamento de fornecedores;</w:t>
      </w:r>
    </w:p>
    <w:p w:rsidR="009E7B39" w:rsidRDefault="00455BB9">
      <w:pPr>
        <w:spacing w:line="360" w:lineRule="auto"/>
        <w:ind w:firstLine="612"/>
        <w:jc w:val="both"/>
        <w:rPr>
          <w:rFonts w:ascii="Times" w:hAnsi="Times" w:cs="Times"/>
        </w:rPr>
      </w:pPr>
      <w:r>
        <w:rPr>
          <w:rFonts w:ascii="Times" w:hAnsi="Times" w:cs="Times"/>
        </w:rPr>
        <w:t>- Dificuldade no processo de lançamento e baixa de esto</w:t>
      </w:r>
      <w:r>
        <w:rPr>
          <w:rFonts w:ascii="Times" w:hAnsi="Times" w:cs="Times"/>
        </w:rPr>
        <w:t>que.</w:t>
      </w:r>
    </w:p>
    <w:p w:rsidR="009E7B39" w:rsidRDefault="00455BB9">
      <w:pPr>
        <w:pStyle w:val="Ttulo2"/>
        <w:numPr>
          <w:ilvl w:val="1"/>
          <w:numId w:val="2"/>
        </w:numPr>
        <w:rPr>
          <w:bCs w:val="0"/>
          <w:i w:val="0"/>
        </w:rPr>
      </w:pPr>
      <w:bookmarkStart w:id="34" w:name="_Toc445629187"/>
      <w:bookmarkEnd w:id="34"/>
      <w:r>
        <w:rPr>
          <w:bCs w:val="0"/>
          <w:i w:val="0"/>
        </w:rPr>
        <w:t>Situação Desejada</w:t>
      </w:r>
    </w:p>
    <w:p w:rsidR="009E7B39" w:rsidRDefault="00455BB9">
      <w:pPr>
        <w:spacing w:line="360" w:lineRule="auto"/>
        <w:ind w:firstLine="708"/>
        <w:jc w:val="both"/>
        <w:rPr>
          <w:rFonts w:ascii="Times" w:hAnsi="Times" w:cs="Times"/>
        </w:rPr>
      </w:pPr>
      <w:r>
        <w:rPr>
          <w:rFonts w:ascii="Times" w:hAnsi="Times" w:cs="Times"/>
        </w:rPr>
        <w:t>- Maior visibilidade do perfil dos clientes, em função da possibilidade de análise dos limites de crédito possibilitado pelo conhecimento do volume de compras;</w:t>
      </w:r>
    </w:p>
    <w:p w:rsidR="009E7B39" w:rsidRDefault="00455BB9">
      <w:pPr>
        <w:spacing w:line="360" w:lineRule="auto"/>
        <w:ind w:firstLine="708"/>
        <w:jc w:val="both"/>
        <w:rPr>
          <w:rFonts w:ascii="Times" w:hAnsi="Times" w:cs="Times"/>
        </w:rPr>
      </w:pPr>
      <w:r>
        <w:rPr>
          <w:rFonts w:ascii="Times" w:hAnsi="Times" w:cs="Times"/>
        </w:rPr>
        <w:t xml:space="preserve">- Gestão integrada dos processos ligados ao registro e atendimento dos </w:t>
      </w:r>
      <w:r>
        <w:rPr>
          <w:rFonts w:ascii="Times" w:hAnsi="Times" w:cs="Times"/>
        </w:rPr>
        <w:t>pedidos;</w:t>
      </w:r>
    </w:p>
    <w:p w:rsidR="009E7B39" w:rsidRDefault="00455BB9">
      <w:pPr>
        <w:spacing w:line="360" w:lineRule="auto"/>
        <w:ind w:firstLine="708"/>
        <w:jc w:val="both"/>
        <w:rPr>
          <w:rFonts w:ascii="Times" w:hAnsi="Times" w:cs="Times"/>
        </w:rPr>
      </w:pPr>
      <w:r>
        <w:rPr>
          <w:rFonts w:ascii="Times" w:hAnsi="Times" w:cs="Times"/>
        </w:rPr>
        <w:t>- Maior poder de negociação junto aos fornecedores, gerado pela gestão integrada dos processos de compra e venda;</w:t>
      </w:r>
    </w:p>
    <w:p w:rsidR="009E7B39" w:rsidRDefault="00455BB9">
      <w:pPr>
        <w:spacing w:line="360" w:lineRule="auto"/>
        <w:ind w:firstLine="708"/>
        <w:jc w:val="both"/>
        <w:rPr>
          <w:rFonts w:ascii="Times" w:hAnsi="Times" w:cs="Times"/>
        </w:rPr>
      </w:pPr>
      <w:r>
        <w:rPr>
          <w:rFonts w:ascii="Times" w:hAnsi="Times" w:cs="Times"/>
        </w:rPr>
        <w:t>- Maiores opções de relatórios;</w:t>
      </w:r>
    </w:p>
    <w:p w:rsidR="009E7B39" w:rsidRDefault="00455BB9">
      <w:pPr>
        <w:spacing w:line="360" w:lineRule="auto"/>
        <w:ind w:firstLine="708"/>
        <w:jc w:val="both"/>
        <w:rPr>
          <w:rFonts w:ascii="Times" w:hAnsi="Times" w:cs="Times"/>
        </w:rPr>
      </w:pPr>
      <w:r>
        <w:rPr>
          <w:rFonts w:ascii="Times" w:hAnsi="Times" w:cs="Times"/>
        </w:rPr>
        <w:t>- Restrição ao acesso das informações por parte dos usuários;</w:t>
      </w:r>
    </w:p>
    <w:p w:rsidR="009E7B39" w:rsidRDefault="00455BB9">
      <w:pPr>
        <w:spacing w:line="360" w:lineRule="auto"/>
        <w:ind w:firstLine="708"/>
        <w:jc w:val="both"/>
        <w:rPr>
          <w:rFonts w:ascii="Times" w:hAnsi="Times" w:cs="Times"/>
        </w:rPr>
      </w:pPr>
      <w:r>
        <w:rPr>
          <w:rFonts w:ascii="Times" w:hAnsi="Times" w:cs="Times"/>
        </w:rPr>
        <w:t>- Possibilitará uma visão geral da vida</w:t>
      </w:r>
      <w:r>
        <w:rPr>
          <w:rFonts w:ascii="Times" w:hAnsi="Times" w:cs="Times"/>
        </w:rPr>
        <w:t xml:space="preserve"> financeira da empresa;</w:t>
      </w:r>
    </w:p>
    <w:p w:rsidR="009E7B39" w:rsidRDefault="00455BB9">
      <w:pPr>
        <w:pStyle w:val="Ttulo2"/>
        <w:numPr>
          <w:ilvl w:val="1"/>
          <w:numId w:val="2"/>
        </w:numPr>
        <w:rPr>
          <w:bCs w:val="0"/>
          <w:i w:val="0"/>
        </w:rPr>
      </w:pPr>
      <w:bookmarkStart w:id="35" w:name="_Toc445629188"/>
      <w:bookmarkEnd w:id="35"/>
      <w:r>
        <w:rPr>
          <w:bCs w:val="0"/>
          <w:i w:val="0"/>
        </w:rPr>
        <w:lastRenderedPageBreak/>
        <w:t>Problemas do sistema atual</w:t>
      </w:r>
    </w:p>
    <w:p w:rsidR="009E7B39" w:rsidRDefault="00455BB9">
      <w:pPr>
        <w:spacing w:line="360" w:lineRule="auto"/>
        <w:jc w:val="both"/>
        <w:rPr>
          <w:rFonts w:ascii="Times" w:hAnsi="Times" w:cs="Times"/>
        </w:rPr>
      </w:pPr>
      <w:r>
        <w:rPr>
          <w:rFonts w:ascii="Times" w:hAnsi="Times" w:cs="Times"/>
          <w:b/>
        </w:rPr>
        <w:tab/>
        <w:t xml:space="preserve"> </w:t>
      </w:r>
      <w:r>
        <w:rPr>
          <w:rFonts w:ascii="Times" w:hAnsi="Times" w:cs="Times"/>
        </w:rPr>
        <w:t>O sistema atual utiliza planilhas eletrônicas. Todos os</w:t>
      </w:r>
      <w:proofErr w:type="gramStart"/>
      <w:r>
        <w:rPr>
          <w:rFonts w:ascii="Times" w:hAnsi="Times" w:cs="Times"/>
        </w:rPr>
        <w:t xml:space="preserve">  </w:t>
      </w:r>
      <w:proofErr w:type="gramEnd"/>
      <w:r>
        <w:rPr>
          <w:rFonts w:ascii="Times" w:hAnsi="Times" w:cs="Times"/>
        </w:rPr>
        <w:t xml:space="preserve">lançamentos financeiros são realizados em diversas planilhas. Os cadastros de </w:t>
      </w:r>
      <w:proofErr w:type="spellStart"/>
      <w:proofErr w:type="gramStart"/>
      <w:r>
        <w:rPr>
          <w:rFonts w:ascii="Times" w:hAnsi="Times" w:cs="Times"/>
        </w:rPr>
        <w:t>clientes,</w:t>
      </w:r>
      <w:proofErr w:type="gramEnd"/>
      <w:r>
        <w:rPr>
          <w:rFonts w:ascii="Times" w:hAnsi="Times" w:cs="Times"/>
        </w:rPr>
        <w:t>fornecedores</w:t>
      </w:r>
      <w:proofErr w:type="spellEnd"/>
      <w:r>
        <w:rPr>
          <w:rFonts w:ascii="Times" w:hAnsi="Times" w:cs="Times"/>
        </w:rPr>
        <w:t>, produtos e vendedores são feitos em planilhas</w:t>
      </w:r>
      <w:r>
        <w:rPr>
          <w:rFonts w:ascii="Times" w:hAnsi="Times" w:cs="Times"/>
        </w:rPr>
        <w:t xml:space="preserve">.. Isso dificulta o processo de manutenção, podendo acarretar perdas, erros de informação e </w:t>
      </w:r>
      <w:proofErr w:type="spellStart"/>
      <w:r>
        <w:rPr>
          <w:rFonts w:ascii="Times" w:hAnsi="Times" w:cs="Times"/>
        </w:rPr>
        <w:t>atrazo</w:t>
      </w:r>
      <w:proofErr w:type="spellEnd"/>
      <w:r>
        <w:rPr>
          <w:rFonts w:ascii="Times" w:hAnsi="Times" w:cs="Times"/>
        </w:rPr>
        <w:t xml:space="preserve"> no atendimento dos clientes.</w:t>
      </w:r>
    </w:p>
    <w:p w:rsidR="009E7B39" w:rsidRDefault="009E7B39">
      <w:pPr>
        <w:jc w:val="both"/>
        <w:rPr>
          <w:rFonts w:ascii="Times" w:hAnsi="Times" w:cs="Times"/>
          <w:b/>
        </w:rPr>
      </w:pPr>
    </w:p>
    <w:p w:rsidR="009E7B39" w:rsidRDefault="00455BB9">
      <w:pPr>
        <w:pStyle w:val="Ttulo1"/>
        <w:numPr>
          <w:ilvl w:val="0"/>
          <w:numId w:val="2"/>
        </w:numPr>
        <w:rPr>
          <w:b/>
          <w:sz w:val="28"/>
        </w:rPr>
      </w:pPr>
      <w:bookmarkStart w:id="36" w:name="_Toc445629189"/>
      <w:bookmarkEnd w:id="36"/>
      <w:r>
        <w:rPr>
          <w:b/>
          <w:sz w:val="28"/>
        </w:rPr>
        <w:t>O sistema proposto (projeto lógico)</w:t>
      </w:r>
    </w:p>
    <w:p w:rsidR="009E7B39" w:rsidRDefault="009E7B39">
      <w:pPr>
        <w:jc w:val="both"/>
        <w:rPr>
          <w:rFonts w:ascii="Times" w:hAnsi="Times" w:cs="Times"/>
          <w:b/>
        </w:rPr>
      </w:pPr>
    </w:p>
    <w:p w:rsidR="009E7B39" w:rsidRDefault="00455BB9">
      <w:pPr>
        <w:pStyle w:val="Recuodecorpodetexto"/>
        <w:ind w:left="0"/>
        <w:jc w:val="both"/>
        <w:rPr>
          <w:rFonts w:ascii="Times" w:hAnsi="Times" w:cs="Times"/>
        </w:rPr>
      </w:pPr>
      <w:commentRangeStart w:id="37"/>
      <w:r>
        <w:rPr>
          <w:rFonts w:ascii="Times" w:hAnsi="Times" w:cs="Times"/>
        </w:rPr>
        <w:t xml:space="preserve">          Abaixo será apresentado o levantamento de requisitos e os diagramas do sistema </w:t>
      </w:r>
      <w:proofErr w:type="gramStart"/>
      <w:r>
        <w:rPr>
          <w:rFonts w:ascii="Times" w:hAnsi="Times" w:cs="Times"/>
        </w:rPr>
        <w:t>p</w:t>
      </w:r>
      <w:r>
        <w:rPr>
          <w:rFonts w:ascii="Times" w:hAnsi="Times" w:cs="Times"/>
        </w:rPr>
        <w:t>roposto.</w:t>
      </w:r>
      <w:commentRangeEnd w:id="37"/>
      <w:proofErr w:type="gramEnd"/>
      <w:r>
        <w:commentReference w:id="37"/>
      </w:r>
    </w:p>
    <w:p w:rsidR="009E7B39" w:rsidRDefault="009E7B39">
      <w:pPr>
        <w:jc w:val="both"/>
        <w:rPr>
          <w:rFonts w:ascii="Times" w:hAnsi="Times" w:cs="Times"/>
        </w:rPr>
      </w:pPr>
    </w:p>
    <w:p w:rsidR="009E7B39" w:rsidRDefault="00455BB9">
      <w:pPr>
        <w:pStyle w:val="Ttulo2"/>
        <w:numPr>
          <w:ilvl w:val="1"/>
          <w:numId w:val="2"/>
        </w:numPr>
        <w:rPr>
          <w:bCs w:val="0"/>
          <w:i w:val="0"/>
        </w:rPr>
      </w:pPr>
      <w:bookmarkStart w:id="38" w:name="_Toc445629190"/>
      <w:bookmarkEnd w:id="38"/>
      <w:r>
        <w:rPr>
          <w:bCs w:val="0"/>
          <w:i w:val="0"/>
        </w:rPr>
        <w:t>Requisitos do Sistema</w:t>
      </w:r>
    </w:p>
    <w:p w:rsidR="009E7B39" w:rsidRDefault="00455BB9">
      <w:pPr>
        <w:spacing w:line="360" w:lineRule="auto"/>
        <w:ind w:firstLine="340"/>
        <w:jc w:val="both"/>
        <w:rPr>
          <w:rFonts w:ascii="Times" w:hAnsi="Times" w:cs="Times"/>
        </w:rPr>
      </w:pPr>
      <w:r>
        <w:rPr>
          <w:rFonts w:ascii="Times" w:hAnsi="Times" w:cs="Times"/>
        </w:rPr>
        <w:t>Em análise prévia foi identificado problemas de confiabilidade da informação em nosso cliente, devido à utilização de métodos retrógados e manuais que dificultam o controle, a consulta, a análise e a manutenção dos dados.</w:t>
      </w:r>
      <w:r>
        <w:rPr>
          <w:rFonts w:ascii="Times" w:hAnsi="Times" w:cs="Times"/>
        </w:rPr>
        <w:t xml:space="preserve"> No início percebemos a necessidade de gerenciamento sistêmico principalmente em relação à situação financeira da empresa. Segue abaixo alguns requisitos vistos como necessários para a implantação do sistema dentro do ambiente encontrado:</w:t>
      </w:r>
    </w:p>
    <w:p w:rsidR="009E7B39" w:rsidRDefault="00455BB9">
      <w:pPr>
        <w:spacing w:before="120" w:line="360" w:lineRule="auto"/>
        <w:jc w:val="both"/>
        <w:rPr>
          <w:rFonts w:ascii="Times" w:hAnsi="Times" w:cs="Times"/>
          <w:b/>
        </w:rPr>
      </w:pPr>
      <w:r>
        <w:rPr>
          <w:rFonts w:ascii="Times" w:hAnsi="Times" w:cs="Times"/>
          <w:b/>
        </w:rPr>
        <w:t>Requisitos Funcio</w:t>
      </w:r>
      <w:r>
        <w:rPr>
          <w:rFonts w:ascii="Times" w:hAnsi="Times" w:cs="Times"/>
          <w:b/>
        </w:rPr>
        <w:t>nais:</w:t>
      </w:r>
    </w:p>
    <w:p w:rsidR="009E7B39" w:rsidRDefault="00455BB9">
      <w:pPr>
        <w:spacing w:line="360" w:lineRule="auto"/>
        <w:jc w:val="both"/>
        <w:rPr>
          <w:rFonts w:ascii="Times" w:hAnsi="Times" w:cs="Times"/>
        </w:rPr>
      </w:pPr>
      <w:r>
        <w:rPr>
          <w:rFonts w:ascii="Times" w:hAnsi="Times" w:cs="Times"/>
        </w:rPr>
        <w:t>- [RF1] Cadastrar, excluir e alterar produtos: O sistema deverá permitir cadastrar novos produtos com todos os seus atributos. O cadastro não poderá ser realizado no caso de já existir no sistema um produto com o mesmo código. O sistema deverá permit</w:t>
      </w:r>
      <w:r>
        <w:rPr>
          <w:rFonts w:ascii="Times" w:hAnsi="Times" w:cs="Times"/>
        </w:rPr>
        <w:t>ir a exclusão de produtos por nome ou código. O sistema deverá atualizando a os atributos dos produtos e caso estes produtos estejam em pedidos, esses pedidos deverão ser atualizados também.</w:t>
      </w:r>
    </w:p>
    <w:p w:rsidR="009E7B39" w:rsidRDefault="00455BB9">
      <w:pPr>
        <w:spacing w:line="360" w:lineRule="auto"/>
        <w:jc w:val="both"/>
        <w:rPr>
          <w:rFonts w:ascii="Times" w:hAnsi="Times" w:cs="Times"/>
        </w:rPr>
      </w:pPr>
      <w:r>
        <w:rPr>
          <w:rFonts w:ascii="Times" w:hAnsi="Times" w:cs="Times"/>
        </w:rPr>
        <w:t>- [RF2] Cadastrar, excluir e alterar clientes e fornecedores: O s</w:t>
      </w:r>
      <w:r>
        <w:rPr>
          <w:rFonts w:ascii="Times" w:hAnsi="Times" w:cs="Times"/>
        </w:rPr>
        <w:t>istema deverá permitir cadastrar novos cliente ou fornecedores com todos os seus atributos. O cadastro não poderá ser realizado no caso de já existir no sistema um cliente ou fornecedor com o mesmo código. O sistema deverá permitir a exclusão de clientes o</w:t>
      </w:r>
      <w:r>
        <w:rPr>
          <w:rFonts w:ascii="Times" w:hAnsi="Times" w:cs="Times"/>
        </w:rPr>
        <w:t>u fornecedores por nome ou código. O sistema deverá atualizando a os atributos dos clientes ou fornecedores e caso estes estejam em pedidos ou em documentos de cotas a receber ou a pagar, esses documentos deverão ser atualizados também.</w:t>
      </w:r>
    </w:p>
    <w:p w:rsidR="009E7B39" w:rsidRDefault="00455BB9">
      <w:pPr>
        <w:spacing w:line="360" w:lineRule="auto"/>
        <w:jc w:val="both"/>
        <w:rPr>
          <w:rFonts w:ascii="Times" w:hAnsi="Times" w:cs="Times"/>
        </w:rPr>
      </w:pPr>
      <w:r>
        <w:rPr>
          <w:rFonts w:ascii="Times" w:hAnsi="Times" w:cs="Times"/>
        </w:rPr>
        <w:t>- [RF3] Cadastro, e</w:t>
      </w:r>
      <w:r>
        <w:rPr>
          <w:rFonts w:ascii="Times" w:hAnsi="Times" w:cs="Times"/>
        </w:rPr>
        <w:t>xclusão e alteração de contas a receber/</w:t>
      </w:r>
      <w:proofErr w:type="gramStart"/>
      <w:r>
        <w:rPr>
          <w:rFonts w:ascii="Times" w:hAnsi="Times" w:cs="Times"/>
        </w:rPr>
        <w:t>pagar</w:t>
      </w:r>
      <w:proofErr w:type="gramEnd"/>
      <w:r>
        <w:rPr>
          <w:rFonts w:ascii="Times" w:hAnsi="Times" w:cs="Times"/>
        </w:rPr>
        <w:t>: O sistema deverá permitir cadastrar novos documentos de despesa ou receita para controle e acompanhamento financeiro dos clientes e fornecedores. O sistema deverá permitir a exclusão de documentos com a situaç</w:t>
      </w:r>
      <w:r>
        <w:rPr>
          <w:rFonts w:ascii="Times" w:hAnsi="Times" w:cs="Times"/>
        </w:rPr>
        <w:t xml:space="preserve">ão em aberto, mas NÃO </w:t>
      </w:r>
      <w:r>
        <w:rPr>
          <w:rFonts w:ascii="Times" w:hAnsi="Times" w:cs="Times"/>
        </w:rPr>
        <w:lastRenderedPageBreak/>
        <w:t>deverá permitir a exclusão de documentos já baixados. O sistema não deverá permitir o cadastro de documentos com o código já existente na base.</w:t>
      </w:r>
    </w:p>
    <w:p w:rsidR="009E7B39" w:rsidRDefault="00455BB9">
      <w:pPr>
        <w:spacing w:line="360" w:lineRule="auto"/>
        <w:jc w:val="both"/>
        <w:rPr>
          <w:rFonts w:ascii="Times" w:hAnsi="Times" w:cs="Times"/>
        </w:rPr>
      </w:pPr>
      <w:r>
        <w:rPr>
          <w:rFonts w:ascii="Times" w:hAnsi="Times" w:cs="Times"/>
        </w:rPr>
        <w:t xml:space="preserve">- [RF4] Cadastro de condições de pagamentos. Para que </w:t>
      </w:r>
      <w:proofErr w:type="gramStart"/>
      <w:r>
        <w:rPr>
          <w:rFonts w:ascii="Times" w:hAnsi="Times" w:cs="Times"/>
        </w:rPr>
        <w:t>a empresa posso controlar</w:t>
      </w:r>
      <w:proofErr w:type="gramEnd"/>
      <w:r>
        <w:rPr>
          <w:rFonts w:ascii="Times" w:hAnsi="Times" w:cs="Times"/>
        </w:rPr>
        <w:t xml:space="preserve"> melhor o n</w:t>
      </w:r>
      <w:r>
        <w:rPr>
          <w:rFonts w:ascii="Times" w:hAnsi="Times" w:cs="Times"/>
        </w:rPr>
        <w:t>úmero de parcelas que o cliente poderá pagar.</w:t>
      </w:r>
    </w:p>
    <w:p w:rsidR="009E7B39" w:rsidRDefault="00455BB9">
      <w:pPr>
        <w:spacing w:line="360" w:lineRule="auto"/>
        <w:jc w:val="both"/>
        <w:rPr>
          <w:rFonts w:ascii="Times" w:hAnsi="Times" w:cs="Times"/>
        </w:rPr>
      </w:pPr>
      <w:r>
        <w:rPr>
          <w:rFonts w:ascii="Times" w:hAnsi="Times" w:cs="Times"/>
        </w:rPr>
        <w:t>- [RF5] Cadastro e controle usuário para manter a segurança da informação;</w:t>
      </w:r>
    </w:p>
    <w:p w:rsidR="009E7B39" w:rsidRDefault="00455BB9">
      <w:pPr>
        <w:spacing w:line="360" w:lineRule="auto"/>
        <w:jc w:val="both"/>
        <w:rPr>
          <w:rFonts w:ascii="Times" w:hAnsi="Times" w:cs="Times"/>
        </w:rPr>
      </w:pPr>
      <w:r>
        <w:rPr>
          <w:rFonts w:ascii="Times" w:hAnsi="Times" w:cs="Times"/>
        </w:rPr>
        <w:t>- [RF6] Cadastro e controle do estoque, para que a empresa possa rastrear seu estoque. O sistema deverá permitir a alteração do estoque</w:t>
      </w:r>
      <w:r>
        <w:rPr>
          <w:rFonts w:ascii="Times" w:hAnsi="Times" w:cs="Times"/>
        </w:rPr>
        <w:t xml:space="preserve"> nunca a exclusão dos registros de lançamentos.</w:t>
      </w:r>
    </w:p>
    <w:p w:rsidR="009E7B39" w:rsidRDefault="00455BB9">
      <w:pPr>
        <w:spacing w:line="360" w:lineRule="auto"/>
        <w:jc w:val="both"/>
        <w:rPr>
          <w:rFonts w:ascii="Times" w:hAnsi="Times" w:cs="Times"/>
        </w:rPr>
      </w:pPr>
      <w:r>
        <w:rPr>
          <w:rFonts w:ascii="Times" w:hAnsi="Times" w:cs="Times"/>
        </w:rPr>
        <w:t>- [RF7] Controle e análise financeira dos clientes através de consultas dos documentos financeiros;</w:t>
      </w:r>
    </w:p>
    <w:p w:rsidR="009E7B39" w:rsidRDefault="00455BB9">
      <w:pPr>
        <w:spacing w:line="360" w:lineRule="auto"/>
        <w:jc w:val="both"/>
        <w:rPr>
          <w:rFonts w:ascii="Times" w:hAnsi="Times" w:cs="Times"/>
        </w:rPr>
      </w:pPr>
      <w:r>
        <w:rPr>
          <w:rFonts w:ascii="Times" w:hAnsi="Times" w:cs="Times"/>
        </w:rPr>
        <w:t>- [RF8] Emissão de relatórios financeiros e de cadastro.</w:t>
      </w:r>
    </w:p>
    <w:p w:rsidR="009E7B39" w:rsidRDefault="00455BB9">
      <w:pPr>
        <w:spacing w:before="120" w:line="360" w:lineRule="auto"/>
        <w:jc w:val="both"/>
        <w:rPr>
          <w:rFonts w:ascii="Times" w:hAnsi="Times" w:cs="Times"/>
          <w:b/>
        </w:rPr>
      </w:pPr>
      <w:r>
        <w:rPr>
          <w:rFonts w:ascii="Times" w:hAnsi="Times" w:cs="Times"/>
          <w:b/>
        </w:rPr>
        <w:t>Requisitos Não Funcionais:</w:t>
      </w:r>
    </w:p>
    <w:p w:rsidR="009E7B39" w:rsidRDefault="00455BB9">
      <w:pPr>
        <w:spacing w:line="360" w:lineRule="auto"/>
        <w:jc w:val="both"/>
        <w:rPr>
          <w:rFonts w:ascii="Times" w:hAnsi="Times" w:cs="Times"/>
        </w:rPr>
      </w:pPr>
      <w:r>
        <w:rPr>
          <w:rFonts w:ascii="Times" w:hAnsi="Times" w:cs="Times"/>
        </w:rPr>
        <w:t xml:space="preserve">- [RNF1] Será criado um </w:t>
      </w:r>
      <w:r>
        <w:rPr>
          <w:rFonts w:ascii="Times" w:hAnsi="Times" w:cs="Times"/>
        </w:rPr>
        <w:t>documento contendo um diagrama de classes, diagrama de caso de uso com suas descrições e com os demais diagramas, como também informações sobre o código fonte.</w:t>
      </w:r>
    </w:p>
    <w:p w:rsidR="009E7B39" w:rsidRDefault="00455BB9">
      <w:pPr>
        <w:spacing w:line="360" w:lineRule="auto"/>
        <w:jc w:val="both"/>
        <w:rPr>
          <w:rFonts w:ascii="Times" w:hAnsi="Times" w:cs="Times"/>
        </w:rPr>
      </w:pPr>
      <w:r>
        <w:rPr>
          <w:rFonts w:ascii="Times" w:hAnsi="Times" w:cs="Times"/>
        </w:rPr>
        <w:t>- [RNF2] Será criado um cronograma detalhado para o processo de desenvolvimento no qual constem:</w:t>
      </w:r>
      <w:r>
        <w:rPr>
          <w:rFonts w:ascii="Times" w:hAnsi="Times" w:cs="Times"/>
        </w:rPr>
        <w:t xml:space="preserve"> as atividades a serem desenvolvidas e em que período e com que recursos humanos e físicos serão desenvolvidos o sistema.</w:t>
      </w:r>
    </w:p>
    <w:p w:rsidR="009E7B39" w:rsidRDefault="00455BB9">
      <w:pPr>
        <w:spacing w:line="360" w:lineRule="auto"/>
        <w:jc w:val="both"/>
        <w:rPr>
          <w:rFonts w:ascii="Times" w:hAnsi="Times" w:cs="Times"/>
        </w:rPr>
      </w:pPr>
      <w:r>
        <w:rPr>
          <w:rFonts w:ascii="Times" w:hAnsi="Times" w:cs="Times"/>
        </w:rPr>
        <w:t>- [RNF3] A interface do sistema será agradável, objetiva e trivial ao usuário. Suas funcionalidades e informações deveram estar bem vi</w:t>
      </w:r>
      <w:r>
        <w:rPr>
          <w:rFonts w:ascii="Times" w:hAnsi="Times" w:cs="Times"/>
        </w:rPr>
        <w:t>síveis e disponíveis.</w:t>
      </w:r>
    </w:p>
    <w:p w:rsidR="009E7B39" w:rsidRDefault="00455BB9">
      <w:pPr>
        <w:spacing w:line="360" w:lineRule="auto"/>
        <w:jc w:val="both"/>
        <w:rPr>
          <w:rFonts w:ascii="Times" w:hAnsi="Times" w:cs="Times"/>
        </w:rPr>
      </w:pPr>
      <w:r>
        <w:rPr>
          <w:rFonts w:ascii="Times" w:hAnsi="Times" w:cs="Times"/>
        </w:rPr>
        <w:t>- [RNF4] Comunicação entre o sistema e usuário será com mensagens simples, explicando o erro gerado e evitando termos técnicos.</w:t>
      </w:r>
    </w:p>
    <w:p w:rsidR="009E7B39" w:rsidRDefault="00455BB9">
      <w:pPr>
        <w:spacing w:line="360" w:lineRule="auto"/>
        <w:jc w:val="both"/>
        <w:rPr>
          <w:rFonts w:ascii="Times" w:hAnsi="Times" w:cs="Times"/>
        </w:rPr>
      </w:pPr>
      <w:r>
        <w:rPr>
          <w:rFonts w:ascii="Times" w:hAnsi="Times" w:cs="Times"/>
        </w:rPr>
        <w:t>- [RNF5] Os relatórios no com o filtro de um mês não deverão demorar mais que 7 segundos para serem gerado</w:t>
      </w:r>
      <w:r>
        <w:rPr>
          <w:rFonts w:ascii="Times" w:hAnsi="Times" w:cs="Times"/>
        </w:rPr>
        <w:t>s.</w:t>
      </w:r>
    </w:p>
    <w:p w:rsidR="009E7B39" w:rsidRDefault="00455BB9">
      <w:pPr>
        <w:spacing w:line="360" w:lineRule="auto"/>
        <w:jc w:val="both"/>
        <w:rPr>
          <w:rFonts w:ascii="Times" w:hAnsi="Times" w:cs="Times"/>
        </w:rPr>
      </w:pPr>
      <w:r>
        <w:rPr>
          <w:rFonts w:ascii="Times" w:hAnsi="Times" w:cs="Times"/>
        </w:rPr>
        <w:t xml:space="preserve">- [RNF6] </w:t>
      </w:r>
      <w:r>
        <w:rPr>
          <w:rFonts w:ascii="Times" w:hAnsi="Times" w:cs="Times"/>
          <w:color w:val="222222"/>
          <w:shd w:val="clear" w:color="auto" w:fill="FFFFFF"/>
        </w:rPr>
        <w:t>O tempo de resposta para as operações do banco de dados deverá ser de, no máximo, 3 segundos.</w:t>
      </w:r>
    </w:p>
    <w:p w:rsidR="009E7B39" w:rsidRDefault="00455BB9">
      <w:pPr>
        <w:pStyle w:val="Ttulo2"/>
        <w:numPr>
          <w:ilvl w:val="1"/>
          <w:numId w:val="2"/>
        </w:numPr>
        <w:rPr>
          <w:bCs w:val="0"/>
          <w:i w:val="0"/>
        </w:rPr>
      </w:pPr>
      <w:bookmarkStart w:id="39" w:name="_Toc445629191"/>
      <w:bookmarkEnd w:id="39"/>
      <w:r>
        <w:rPr>
          <w:bCs w:val="0"/>
          <w:i w:val="0"/>
        </w:rPr>
        <w:t>Casos de Uso</w:t>
      </w:r>
    </w:p>
    <w:p w:rsidR="009E7B39" w:rsidRDefault="00455BB9">
      <w:pPr>
        <w:spacing w:line="360" w:lineRule="auto"/>
        <w:ind w:firstLine="340"/>
        <w:jc w:val="both"/>
        <w:rPr>
          <w:rFonts w:ascii="Times" w:hAnsi="Times" w:cs="Times"/>
        </w:rPr>
      </w:pPr>
      <w:r>
        <w:rPr>
          <w:rFonts w:ascii="Times" w:hAnsi="Times" w:cs="Times"/>
        </w:rPr>
        <w:t xml:space="preserve">Nesta seção estão os diagramas onde estão registradas todas as funcionalidades do sistema, assim como os atores, onde assim fica </w:t>
      </w:r>
      <w:r>
        <w:rPr>
          <w:rFonts w:ascii="Times" w:hAnsi="Times" w:cs="Times"/>
        </w:rPr>
        <w:t>explicito suas responsabilidades.</w:t>
      </w:r>
    </w:p>
    <w:p w:rsidR="009E7B39" w:rsidRDefault="00455BB9">
      <w:pPr>
        <w:spacing w:line="360" w:lineRule="auto"/>
        <w:ind w:firstLine="340"/>
        <w:jc w:val="both"/>
        <w:rPr>
          <w:rFonts w:ascii="Times" w:hAnsi="Times" w:cs="Times"/>
        </w:rPr>
      </w:pPr>
      <w:r>
        <w:rPr>
          <w:rFonts w:ascii="Times" w:hAnsi="Times" w:cs="Times"/>
        </w:rPr>
        <w:t>Os requisitos do sistema ora proposto no escopo deste projeto estão representados no Diagrama de Caso de Uso, Figura</w:t>
      </w:r>
      <w:proofErr w:type="gramStart"/>
      <w:r>
        <w:rPr>
          <w:rFonts w:ascii="Times" w:hAnsi="Times" w:cs="Times"/>
        </w:rPr>
        <w:t xml:space="preserve">  </w:t>
      </w:r>
      <w:proofErr w:type="gramEnd"/>
      <w:r>
        <w:rPr>
          <w:rFonts w:ascii="Times" w:hAnsi="Times" w:cs="Times"/>
        </w:rPr>
        <w:t>4.</w:t>
      </w:r>
    </w:p>
    <w:p w:rsidR="009E7B39" w:rsidRDefault="00455BB9">
      <w:pPr>
        <w:pStyle w:val="Recuodecorpodetexto"/>
        <w:ind w:left="0"/>
        <w:jc w:val="center"/>
        <w:rPr>
          <w:rFonts w:ascii="Times" w:hAnsi="Times" w:cs="Times"/>
          <w:b/>
          <w:bCs/>
          <w:sz w:val="20"/>
          <w:szCs w:val="20"/>
        </w:rPr>
      </w:pPr>
      <w:r>
        <w:rPr>
          <w:noProof/>
        </w:rPr>
        <w:lastRenderedPageBreak/>
        <w:drawing>
          <wp:inline distT="0" distB="0" distL="0" distR="0">
            <wp:extent cx="5544820" cy="3211195"/>
            <wp:effectExtent l="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pic:cNvPicPr>
                      <a:picLocks noChangeAspect="1" noChangeArrowheads="1"/>
                    </pic:cNvPicPr>
                  </pic:nvPicPr>
                  <pic:blipFill>
                    <a:blip r:embed="rId14"/>
                    <a:stretch>
                      <a:fillRect/>
                    </a:stretch>
                  </pic:blipFill>
                  <pic:spPr bwMode="auto">
                    <a:xfrm>
                      <a:off x="0" y="0"/>
                      <a:ext cx="5544820" cy="3211195"/>
                    </a:xfrm>
                    <a:prstGeom prst="rect">
                      <a:avLst/>
                    </a:prstGeom>
                  </pic:spPr>
                </pic:pic>
              </a:graphicData>
            </a:graphic>
          </wp:inline>
        </w:drawing>
      </w:r>
      <w:r>
        <w:rPr>
          <w:rFonts w:ascii="Times" w:hAnsi="Times" w:cs="Times"/>
          <w:b/>
          <w:bCs/>
          <w:sz w:val="20"/>
          <w:szCs w:val="20"/>
        </w:rPr>
        <w:t xml:space="preserve"> </w:t>
      </w:r>
    </w:p>
    <w:p w:rsidR="009E7B39" w:rsidRDefault="00455BB9">
      <w:pPr>
        <w:pStyle w:val="Recuodecorpodetexto"/>
        <w:ind w:left="0"/>
        <w:jc w:val="center"/>
        <w:rPr>
          <w:b/>
          <w:sz w:val="20"/>
          <w:szCs w:val="20"/>
        </w:rPr>
      </w:pPr>
      <w:r>
        <w:rPr>
          <w:rFonts w:ascii="Times" w:hAnsi="Times" w:cs="Times"/>
          <w:b/>
          <w:bCs/>
          <w:sz w:val="20"/>
          <w:szCs w:val="20"/>
        </w:rPr>
        <w:t>Figura 4 – Diagrama de Caso de Uso</w:t>
      </w:r>
    </w:p>
    <w:p w:rsidR="009E7B39" w:rsidRDefault="00455BB9">
      <w:pPr>
        <w:pStyle w:val="Ttulo2"/>
        <w:numPr>
          <w:ilvl w:val="1"/>
          <w:numId w:val="2"/>
        </w:numPr>
        <w:rPr>
          <w:bCs w:val="0"/>
          <w:i w:val="0"/>
        </w:rPr>
      </w:pPr>
      <w:bookmarkStart w:id="40" w:name="_Toc445629192"/>
      <w:bookmarkEnd w:id="40"/>
      <w:r>
        <w:rPr>
          <w:bCs w:val="0"/>
          <w:i w:val="0"/>
        </w:rPr>
        <w:t>Especificações dos casos de uso</w:t>
      </w:r>
    </w:p>
    <w:p w:rsidR="009E7B39" w:rsidRDefault="009E7B39">
      <w:pPr>
        <w:jc w:val="center"/>
        <w:rPr>
          <w:rFonts w:ascii="Times" w:hAnsi="Times" w:cs="Times"/>
          <w:b/>
          <w:bCs/>
          <w:sz w:val="20"/>
          <w:szCs w:val="20"/>
        </w:rPr>
      </w:pPr>
    </w:p>
    <w:tbl>
      <w:tblPr>
        <w:tblW w:w="9780" w:type="dxa"/>
        <w:jc w:val="center"/>
        <w:tblLook w:val="0000" w:firstRow="0" w:lastRow="0" w:firstColumn="0" w:lastColumn="0" w:noHBand="0" w:noVBand="0"/>
      </w:tblPr>
      <w:tblGrid>
        <w:gridCol w:w="9780"/>
      </w:tblGrid>
      <w:tr w:rsidR="009E7B39">
        <w:trPr>
          <w:jc w:val="center"/>
        </w:trPr>
        <w:tc>
          <w:tcPr>
            <w:tcW w:w="9780" w:type="dxa"/>
            <w:shd w:val="clear" w:color="auto" w:fill="auto"/>
          </w:tcPr>
          <w:p w:rsidR="009E7B39" w:rsidRDefault="00455BB9">
            <w:pPr>
              <w:jc w:val="center"/>
              <w:rPr>
                <w:rFonts w:ascii="Times" w:hAnsi="Times" w:cs="Times"/>
                <w:b/>
                <w:bCs/>
                <w:sz w:val="20"/>
                <w:szCs w:val="20"/>
              </w:rPr>
            </w:pPr>
            <w:r>
              <w:rPr>
                <w:rFonts w:ascii="Times" w:hAnsi="Times" w:cs="Times"/>
                <w:b/>
                <w:bCs/>
                <w:sz w:val="20"/>
                <w:szCs w:val="20"/>
              </w:rPr>
              <w:t>Tabela 2 - Descrição do Caso d</w:t>
            </w:r>
            <w:r>
              <w:rPr>
                <w:rFonts w:ascii="Times" w:hAnsi="Times" w:cs="Times"/>
                <w:b/>
                <w:bCs/>
                <w:sz w:val="20"/>
                <w:szCs w:val="20"/>
              </w:rPr>
              <w:t>e Uso "Manter Cliente"</w:t>
            </w:r>
          </w:p>
          <w:p w:rsidR="009E7B39" w:rsidRDefault="009E7B39">
            <w:pPr>
              <w:jc w:val="center"/>
              <w:rPr>
                <w:rFonts w:ascii="Times" w:hAnsi="Times" w:cs="Times"/>
                <w:b/>
                <w:bCs/>
                <w:sz w:val="20"/>
                <w:szCs w:val="20"/>
              </w:rPr>
            </w:pPr>
          </w:p>
        </w:tc>
      </w:tr>
      <w:tr w:rsidR="009E7B39">
        <w:trPr>
          <w:jc w:val="center"/>
        </w:trPr>
        <w:tc>
          <w:tcPr>
            <w:tcW w:w="9780" w:type="dxa"/>
            <w:shd w:val="clear" w:color="auto" w:fill="auto"/>
          </w:tcPr>
          <w:tbl>
            <w:tblPr>
              <w:tblW w:w="9444"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5025"/>
              <w:gridCol w:w="4419"/>
            </w:tblGrid>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Manter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Cliente</w:t>
                  </w:r>
                  <w:proofErr w:type="spellEnd"/>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Vendedor</w:t>
                  </w:r>
                  <w:proofErr w:type="spellEnd"/>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cadastro de Clientes </w:t>
                  </w: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N/S</w:t>
                  </w: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Manter</w:t>
                  </w:r>
                  <w:proofErr w:type="spellEnd"/>
                  <w:r>
                    <w:rPr>
                      <w:rFonts w:ascii="Times" w:hAnsi="Times" w:cs="Times"/>
                      <w:sz w:val="20"/>
                      <w:szCs w:val="20"/>
                      <w:lang w:val="en-US"/>
                    </w:rPr>
                    <w:t xml:space="preserve"> </w:t>
                  </w:r>
                  <w:proofErr w:type="spellStart"/>
                  <w:r>
                    <w:rPr>
                      <w:rFonts w:ascii="Times" w:hAnsi="Times" w:cs="Times"/>
                      <w:sz w:val="20"/>
                      <w:szCs w:val="20"/>
                      <w:lang w:val="en-US"/>
                    </w:rPr>
                    <w:t>Condição</w:t>
                  </w:r>
                  <w:proofErr w:type="spellEnd"/>
                  <w:r>
                    <w:rPr>
                      <w:rFonts w:ascii="Times" w:hAnsi="Times" w:cs="Times"/>
                      <w:sz w:val="20"/>
                      <w:szCs w:val="20"/>
                      <w:lang w:val="en-US"/>
                    </w:rPr>
                    <w:t xml:space="preserve"> de </w:t>
                  </w:r>
                  <w:proofErr w:type="spellStart"/>
                  <w:r>
                    <w:rPr>
                      <w:rFonts w:ascii="Times" w:hAnsi="Times" w:cs="Times"/>
                      <w:sz w:val="20"/>
                      <w:szCs w:val="20"/>
                      <w:lang w:val="en-US"/>
                    </w:rPr>
                    <w:t>Pagamento</w:t>
                  </w:r>
                  <w:proofErr w:type="spellEnd"/>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419"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Apresenta tela de cadastro de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3. </w:t>
                  </w:r>
                  <w:proofErr w:type="spellStart"/>
                  <w:r>
                    <w:rPr>
                      <w:rFonts w:ascii="Times" w:hAnsi="Times" w:cs="Times"/>
                      <w:sz w:val="20"/>
                      <w:szCs w:val="20"/>
                      <w:lang w:val="en-US"/>
                    </w:rPr>
                    <w:t>Seleciona</w:t>
                  </w:r>
                  <w:proofErr w:type="spellEnd"/>
                  <w:r>
                    <w:rPr>
                      <w:rFonts w:ascii="Times" w:hAnsi="Times" w:cs="Times"/>
                      <w:sz w:val="20"/>
                      <w:szCs w:val="20"/>
                      <w:lang w:val="en-US"/>
                    </w:rPr>
                    <w:t xml:space="preserve"> </w:t>
                  </w:r>
                  <w:proofErr w:type="spellStart"/>
                  <w:r>
                    <w:rPr>
                      <w:rFonts w:ascii="Times" w:hAnsi="Times" w:cs="Times"/>
                      <w:sz w:val="20"/>
                      <w:szCs w:val="20"/>
                      <w:lang w:val="en-US"/>
                    </w:rPr>
                    <w:t>adicionar</w:t>
                  </w:r>
                  <w:proofErr w:type="spellEnd"/>
                  <w:r>
                    <w:rPr>
                      <w:rFonts w:ascii="Times" w:hAnsi="Times" w:cs="Times"/>
                      <w:sz w:val="20"/>
                      <w:szCs w:val="20"/>
                      <w:lang w:val="en-US"/>
                    </w:rPr>
                    <w:t xml:space="preserve"> </w:t>
                  </w:r>
                  <w:r>
                    <w:rPr>
                      <w:rFonts w:ascii="Times" w:hAnsi="Times" w:cs="Times"/>
                      <w:sz w:val="20"/>
                      <w:szCs w:val="20"/>
                    </w:rPr>
                    <w:t>Cliente</w:t>
                  </w:r>
                  <w:r>
                    <w:rPr>
                      <w:rFonts w:ascii="Times" w:hAnsi="Times" w:cs="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Apresenta tela de cadastro de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w:t>
                  </w:r>
                  <w:proofErr w:type="spellStart"/>
                  <w:r>
                    <w:rPr>
                      <w:rFonts w:ascii="Times" w:hAnsi="Times" w:cs="Times"/>
                      <w:sz w:val="20"/>
                      <w:szCs w:val="20"/>
                      <w:lang w:val="en-US"/>
                    </w:rPr>
                    <w:t>Preenche</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 xml:space="preserve"> </w:t>
                  </w:r>
                  <w:r>
                    <w:rPr>
                      <w:rFonts w:ascii="Times" w:hAnsi="Times" w:cs="Times"/>
                      <w:sz w:val="20"/>
                      <w:szCs w:val="20"/>
                    </w:rPr>
                    <w:t xml:space="preserve">de </w:t>
                  </w:r>
                  <w:r>
                    <w:rPr>
                      <w:rFonts w:ascii="Times" w:hAnsi="Times" w:cs="Times"/>
                      <w:sz w:val="20"/>
                      <w:szCs w:val="20"/>
                    </w:rPr>
                    <w:t>Cliente</w:t>
                  </w:r>
                  <w:r>
                    <w:rPr>
                      <w:rFonts w:ascii="Times" w:hAnsi="Times" w:cs="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6. </w:t>
                  </w:r>
                  <w:proofErr w:type="spellStart"/>
                  <w:r>
                    <w:rPr>
                      <w:rFonts w:ascii="Times" w:hAnsi="Times" w:cs="Times"/>
                      <w:sz w:val="20"/>
                      <w:szCs w:val="20"/>
                      <w:lang w:val="en-US"/>
                    </w:rPr>
                    <w:t>Salva</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 xml:space="preserve"> </w:t>
                  </w:r>
                  <w:r>
                    <w:rPr>
                      <w:rFonts w:ascii="Times" w:hAnsi="Times" w:cs="Times"/>
                      <w:sz w:val="20"/>
                      <w:szCs w:val="20"/>
                    </w:rPr>
                    <w:t>de Cliente</w:t>
                  </w:r>
                  <w:r>
                    <w:rPr>
                      <w:rFonts w:ascii="Times" w:hAnsi="Times" w:cs="Times"/>
                      <w:sz w:val="20"/>
                      <w:szCs w:val="20"/>
                      <w:lang w:val="en-US"/>
                    </w:rPr>
                    <w:t>.</w:t>
                  </w: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rPr>
                    <w:t>Ator deseja ALTERAR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419"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1. Informa o código ou nome do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2. Abre formulário de </w:t>
                  </w:r>
                  <w:r>
                    <w:rPr>
                      <w:rFonts w:ascii="Times" w:hAnsi="Times" w:cs="Times"/>
                      <w:sz w:val="20"/>
                      <w:szCs w:val="20"/>
                    </w:rPr>
                    <w:t>cadastro de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3. </w:t>
                  </w:r>
                  <w:proofErr w:type="gramStart"/>
                  <w:r>
                    <w:rPr>
                      <w:rFonts w:ascii="Times" w:hAnsi="Times" w:cs="Times"/>
                      <w:sz w:val="20"/>
                      <w:szCs w:val="20"/>
                    </w:rPr>
                    <w:t>informa</w:t>
                  </w:r>
                  <w:proofErr w:type="gramEnd"/>
                  <w:r>
                    <w:rPr>
                      <w:rFonts w:ascii="Times" w:hAnsi="Times" w:cs="Times"/>
                      <w:sz w:val="20"/>
                      <w:szCs w:val="20"/>
                    </w:rPr>
                    <w:t xml:space="preserve"> dados de CLIENTE a alterar</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4. </w:t>
                  </w:r>
                  <w:proofErr w:type="gramStart"/>
                  <w:r>
                    <w:rPr>
                      <w:rFonts w:ascii="Times" w:hAnsi="Times" w:cs="Times"/>
                      <w:sz w:val="20"/>
                      <w:szCs w:val="20"/>
                    </w:rPr>
                    <w:t>confirma</w:t>
                  </w:r>
                  <w:proofErr w:type="gramEnd"/>
                  <w:r>
                    <w:rPr>
                      <w:rFonts w:ascii="Times" w:hAnsi="Times" w:cs="Times"/>
                      <w:sz w:val="20"/>
                      <w:szCs w:val="20"/>
                    </w:rPr>
                    <w:t xml:space="preserve"> alteração</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5. </w:t>
                  </w:r>
                  <w:proofErr w:type="gramStart"/>
                  <w:r>
                    <w:rPr>
                      <w:rFonts w:ascii="Times" w:hAnsi="Times" w:cs="Times"/>
                      <w:sz w:val="20"/>
                      <w:szCs w:val="20"/>
                    </w:rPr>
                    <w:t>atualiza</w:t>
                  </w:r>
                  <w:proofErr w:type="gramEnd"/>
                  <w:r>
                    <w:rPr>
                      <w:rFonts w:ascii="Times" w:hAnsi="Times" w:cs="Times"/>
                      <w:sz w:val="20"/>
                      <w:szCs w:val="20"/>
                    </w:rPr>
                    <w:t xml:space="preserve"> dados</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6. </w:t>
                  </w:r>
                  <w:proofErr w:type="gramStart"/>
                  <w:r>
                    <w:rPr>
                      <w:rFonts w:ascii="Times" w:hAnsi="Times" w:cs="Times"/>
                      <w:sz w:val="20"/>
                      <w:szCs w:val="20"/>
                    </w:rPr>
                    <w:t>retorna</w:t>
                  </w:r>
                  <w:proofErr w:type="gramEnd"/>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b/>
                      <w:bCs/>
                      <w:sz w:val="20"/>
                      <w:szCs w:val="20"/>
                      <w:shd w:val="clear" w:color="auto" w:fill="D9D9D9"/>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Ator deseja EXCLUIR</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shd w:val="clear" w:color="auto" w:fill="D9D9D9"/>
                    </w:rPr>
                    <w:t>Ações do Ator</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shd w:val="clear" w:color="auto" w:fill="D9D9D9"/>
                    </w:rPr>
                    <w:t>Ações do Sistema</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1. Informa o código ou </w:t>
                  </w:r>
                  <w:r>
                    <w:rPr>
                      <w:rFonts w:ascii="Times" w:hAnsi="Times" w:cs="Times"/>
                      <w:sz w:val="20"/>
                      <w:szCs w:val="20"/>
                    </w:rPr>
                    <w:t>nome do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2. Abre formulário de cadastro de CLIENTE.</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3. </w:t>
                  </w:r>
                  <w:proofErr w:type="gramStart"/>
                  <w:r>
                    <w:rPr>
                      <w:rFonts w:ascii="Times" w:hAnsi="Times" w:cs="Times"/>
                      <w:sz w:val="20"/>
                      <w:szCs w:val="20"/>
                    </w:rPr>
                    <w:t>confirma</w:t>
                  </w:r>
                  <w:proofErr w:type="gramEnd"/>
                  <w:r>
                    <w:rPr>
                      <w:rFonts w:ascii="Times" w:hAnsi="Times" w:cs="Times"/>
                      <w:sz w:val="20"/>
                      <w:szCs w:val="20"/>
                    </w:rPr>
                    <w:t xml:space="preserve"> EXCLUSÃO</w:t>
                  </w: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4. </w:t>
                  </w:r>
                  <w:proofErr w:type="gramStart"/>
                  <w:r>
                    <w:rPr>
                      <w:rFonts w:ascii="Times" w:hAnsi="Times" w:cs="Times"/>
                      <w:sz w:val="20"/>
                      <w:szCs w:val="20"/>
                    </w:rPr>
                    <w:t>atualiza</w:t>
                  </w:r>
                  <w:proofErr w:type="gramEnd"/>
                  <w:r>
                    <w:rPr>
                      <w:rFonts w:ascii="Times" w:hAnsi="Times" w:cs="Times"/>
                      <w:sz w:val="20"/>
                      <w:szCs w:val="20"/>
                    </w:rPr>
                    <w:t xml:space="preserve"> dados</w:t>
                  </w:r>
                </w:p>
              </w:tc>
            </w:tr>
            <w:tr w:rsidR="009E7B39">
              <w:tc>
                <w:tcPr>
                  <w:tcW w:w="502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jc w:val="both"/>
                    <w:rPr>
                      <w:rFonts w:ascii="Times" w:hAnsi="Times" w:cs="Times"/>
                      <w:sz w:val="20"/>
                      <w:szCs w:val="20"/>
                    </w:rPr>
                  </w:pPr>
                </w:p>
              </w:tc>
              <w:tc>
                <w:tcPr>
                  <w:tcW w:w="441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both"/>
                    <w:rPr>
                      <w:rFonts w:ascii="Times" w:hAnsi="Times" w:cs="Times"/>
                      <w:sz w:val="20"/>
                      <w:szCs w:val="20"/>
                    </w:rPr>
                  </w:pPr>
                  <w:r>
                    <w:rPr>
                      <w:rFonts w:ascii="Times" w:hAnsi="Times" w:cs="Times"/>
                      <w:sz w:val="20"/>
                      <w:szCs w:val="20"/>
                    </w:rPr>
                    <w:t xml:space="preserve">5. </w:t>
                  </w:r>
                  <w:proofErr w:type="gramStart"/>
                  <w:r>
                    <w:rPr>
                      <w:rFonts w:ascii="Times" w:hAnsi="Times" w:cs="Times"/>
                      <w:sz w:val="20"/>
                      <w:szCs w:val="20"/>
                    </w:rPr>
                    <w:t>retorna</w:t>
                  </w:r>
                  <w:proofErr w:type="gramEnd"/>
                </w:p>
              </w:tc>
            </w:tr>
          </w:tbl>
          <w:p w:rsidR="009E7B39" w:rsidRDefault="009E7B39">
            <w:pPr>
              <w:jc w:val="center"/>
              <w:rPr>
                <w:rFonts w:ascii="Times" w:hAnsi="Times" w:cs="Times"/>
                <w:sz w:val="20"/>
                <w:szCs w:val="20"/>
              </w:rPr>
            </w:pPr>
          </w:p>
        </w:tc>
      </w:tr>
    </w:tbl>
    <w:p w:rsidR="009E7B39" w:rsidRDefault="009E7B39"/>
    <w:tbl>
      <w:tblPr>
        <w:tblW w:w="9780" w:type="dxa"/>
        <w:jc w:val="center"/>
        <w:tblLook w:val="0000" w:firstRow="0" w:lastRow="0" w:firstColumn="0" w:lastColumn="0" w:noHBand="0" w:noVBand="0"/>
      </w:tblPr>
      <w:tblGrid>
        <w:gridCol w:w="9780"/>
      </w:tblGrid>
      <w:tr w:rsidR="009E7B39">
        <w:trPr>
          <w:jc w:val="center"/>
        </w:trPr>
        <w:tc>
          <w:tcPr>
            <w:tcW w:w="9780" w:type="dxa"/>
            <w:shd w:val="clear" w:color="auto" w:fill="auto"/>
          </w:tcPr>
          <w:p w:rsidR="009E7B39" w:rsidRDefault="009E7B39">
            <w:pPr>
              <w:jc w:val="center"/>
              <w:rPr>
                <w:rFonts w:ascii="Times" w:hAnsi="Times" w:cs="Times"/>
                <w:b/>
                <w:bCs/>
                <w:sz w:val="20"/>
                <w:szCs w:val="20"/>
              </w:rPr>
            </w:pPr>
          </w:p>
        </w:tc>
      </w:tr>
    </w:tbl>
    <w:p w:rsidR="009E7B39" w:rsidRDefault="00455BB9">
      <w:r>
        <w:br w:type="page"/>
      </w:r>
    </w:p>
    <w:tbl>
      <w:tblPr>
        <w:tblW w:w="9780" w:type="dxa"/>
        <w:jc w:val="center"/>
        <w:tblLook w:val="0000" w:firstRow="0" w:lastRow="0" w:firstColumn="0" w:lastColumn="0" w:noHBand="0" w:noVBand="0"/>
      </w:tblPr>
      <w:tblGrid>
        <w:gridCol w:w="9780"/>
      </w:tblGrid>
      <w:tr w:rsidR="009E7B39">
        <w:trPr>
          <w:jc w:val="center"/>
        </w:trPr>
        <w:tc>
          <w:tcPr>
            <w:tcW w:w="9780" w:type="dxa"/>
            <w:shd w:val="clear" w:color="auto" w:fill="auto"/>
          </w:tcPr>
          <w:p w:rsidR="009E7B39" w:rsidRDefault="00455BB9">
            <w:pPr>
              <w:pageBreakBefore/>
              <w:jc w:val="center"/>
              <w:rPr>
                <w:rFonts w:ascii="Times" w:hAnsi="Times" w:cs="Times"/>
                <w:b/>
                <w:bCs/>
                <w:sz w:val="20"/>
                <w:szCs w:val="20"/>
              </w:rPr>
            </w:pPr>
            <w:r>
              <w:rPr>
                <w:rFonts w:ascii="Times" w:hAnsi="Times" w:cs="Times"/>
                <w:b/>
                <w:bCs/>
                <w:sz w:val="20"/>
                <w:szCs w:val="20"/>
              </w:rPr>
              <w:lastRenderedPageBreak/>
              <w:t>Tabela 3 - Descrição do Caso de Uso "Manter Condição de Pagamento"</w:t>
            </w:r>
          </w:p>
          <w:p w:rsidR="009E7B39" w:rsidRDefault="009E7B39">
            <w:pPr>
              <w:jc w:val="center"/>
              <w:rPr>
                <w:rFonts w:ascii="Times" w:hAnsi="Times" w:cs="Times"/>
                <w:b/>
                <w:bCs/>
                <w:sz w:val="20"/>
                <w:szCs w:val="20"/>
              </w:rPr>
            </w:pPr>
          </w:p>
        </w:tc>
      </w:tr>
      <w:tr w:rsidR="009E7B39">
        <w:trPr>
          <w:jc w:val="center"/>
        </w:trPr>
        <w:tc>
          <w:tcPr>
            <w:tcW w:w="9780" w:type="dxa"/>
            <w:shd w:val="clear" w:color="auto" w:fill="auto"/>
          </w:tcPr>
          <w:tbl>
            <w:tblPr>
              <w:tblW w:w="5000" w:type="pc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4395"/>
              <w:gridCol w:w="5149"/>
            </w:tblGrid>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Manter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Condições</w:t>
                  </w:r>
                  <w:proofErr w:type="spellEnd"/>
                  <w:r>
                    <w:rPr>
                      <w:rFonts w:ascii="Times" w:hAnsi="Times" w:cs="Times"/>
                      <w:b/>
                      <w:bCs/>
                      <w:sz w:val="20"/>
                      <w:szCs w:val="20"/>
                      <w:lang w:val="en-US"/>
                    </w:rPr>
                    <w:t xml:space="preserve"> de </w:t>
                  </w:r>
                  <w:proofErr w:type="spellStart"/>
                  <w:r>
                    <w:rPr>
                      <w:rFonts w:ascii="Times" w:hAnsi="Times" w:cs="Times"/>
                      <w:b/>
                      <w:bCs/>
                      <w:sz w:val="20"/>
                      <w:szCs w:val="20"/>
                      <w:lang w:val="en-US"/>
                    </w:rPr>
                    <w:t>Pagamento</w:t>
                  </w:r>
                  <w:proofErr w:type="spellEnd"/>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Este caso uso descreve a etapa de criação de condições de pagamento.</w:t>
                  </w: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6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1. Selecionar opção cadastro de </w:t>
                  </w:r>
                  <w:r>
                    <w:rPr>
                      <w:rFonts w:ascii="Times" w:hAnsi="Times" w:cs="Times"/>
                      <w:sz w:val="20"/>
                      <w:szCs w:val="20"/>
                    </w:rPr>
                    <w:t>condições de pagamento.</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Apresenta de cadastro de condições de pagamento.</w:t>
                  </w: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4. </w:t>
                  </w:r>
                  <w:proofErr w:type="spellStart"/>
                  <w:r>
                    <w:rPr>
                      <w:rFonts w:ascii="Times" w:hAnsi="Times" w:cs="Times"/>
                      <w:sz w:val="20"/>
                      <w:szCs w:val="20"/>
                      <w:lang w:val="en-US"/>
                    </w:rPr>
                    <w:t>Abre</w:t>
                  </w:r>
                  <w:proofErr w:type="spellEnd"/>
                  <w:r>
                    <w:rPr>
                      <w:rFonts w:ascii="Times" w:hAnsi="Times" w:cs="Times"/>
                      <w:sz w:val="20"/>
                      <w:szCs w:val="20"/>
                      <w:lang w:val="en-US"/>
                    </w:rPr>
                    <w:t xml:space="preserve"> </w:t>
                  </w:r>
                  <w:proofErr w:type="spellStart"/>
                  <w:r>
                    <w:rPr>
                      <w:rFonts w:ascii="Times" w:hAnsi="Times" w:cs="Times"/>
                      <w:sz w:val="20"/>
                      <w:szCs w:val="20"/>
                      <w:lang w:val="en-US"/>
                    </w:rPr>
                    <w:t>formulário</w:t>
                  </w:r>
                  <w:proofErr w:type="spellEnd"/>
                  <w:r>
                    <w:rPr>
                      <w:rFonts w:ascii="Times" w:hAnsi="Times" w:cs="Times"/>
                      <w:sz w:val="20"/>
                      <w:szCs w:val="20"/>
                      <w:lang w:val="en-US"/>
                    </w:rPr>
                    <w:t>.</w:t>
                  </w: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6. Salva a condição de pagamento.</w:t>
                  </w: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proofErr w:type="gramStart"/>
                  <w:r>
                    <w:rPr>
                      <w:rFonts w:ascii="Times" w:hAnsi="Times" w:cs="Times"/>
                      <w:sz w:val="20"/>
                      <w:szCs w:val="20"/>
                    </w:rPr>
                    <w:t>1.</w:t>
                  </w:r>
                  <w:proofErr w:type="gramEnd"/>
                  <w:r>
                    <w:rPr>
                      <w:rFonts w:ascii="Times" w:hAnsi="Times" w:cs="Times"/>
                      <w:sz w:val="20"/>
                      <w:szCs w:val="20"/>
                    </w:rPr>
                    <w:t>Código da condição não pode estar na base</w:t>
                  </w: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Alternativo – Condição já existe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6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proofErr w:type="gramStart"/>
                  <w:r>
                    <w:rPr>
                      <w:rFonts w:ascii="Times" w:hAnsi="Times" w:cs="Times"/>
                      <w:sz w:val="20"/>
                      <w:szCs w:val="20"/>
                    </w:rPr>
                    <w:t>1.</w:t>
                  </w:r>
                  <w:proofErr w:type="gramEnd"/>
                  <w:r>
                    <w:rPr>
                      <w:rFonts w:ascii="Times" w:hAnsi="Times" w:cs="Times"/>
                      <w:sz w:val="20"/>
                      <w:szCs w:val="20"/>
                    </w:rPr>
                    <w:t xml:space="preserve">Informa ao usuário que código da condição já foi cadastrado. </w:t>
                  </w: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2. Abre formulário.</w:t>
                  </w: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Restrições/Validações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Exceção</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Ator</w:t>
                  </w:r>
                </w:p>
              </w:tc>
              <w:tc>
                <w:tcPr>
                  <w:tcW w:w="516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Sistema</w:t>
                  </w:r>
                </w:p>
              </w:tc>
            </w:tr>
            <w:tr w:rsidR="009E7B39">
              <w:tc>
                <w:tcPr>
                  <w:tcW w:w="440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40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lastRenderedPageBreak/>
                    <w:t>Restrições/Validações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bl>
          <w:p w:rsidR="009E7B39" w:rsidRDefault="009E7B39">
            <w:pPr>
              <w:jc w:val="center"/>
              <w:rPr>
                <w:rFonts w:ascii="Times" w:hAnsi="Times" w:cs="Times"/>
                <w:sz w:val="20"/>
                <w:szCs w:val="20"/>
              </w:rPr>
            </w:pPr>
          </w:p>
        </w:tc>
      </w:tr>
    </w:tbl>
    <w:p w:rsidR="009E7B39" w:rsidRDefault="009E7B39">
      <w:pPr>
        <w:jc w:val="center"/>
        <w:rPr>
          <w:rFonts w:ascii="Times" w:hAnsi="Times" w:cs="Times"/>
          <w:b/>
          <w:bCs/>
          <w:sz w:val="20"/>
          <w:szCs w:val="20"/>
        </w:rPr>
      </w:pPr>
    </w:p>
    <w:tbl>
      <w:tblPr>
        <w:tblW w:w="9780" w:type="dxa"/>
        <w:jc w:val="center"/>
        <w:tblLook w:val="0000" w:firstRow="0" w:lastRow="0" w:firstColumn="0" w:lastColumn="0" w:noHBand="0" w:noVBand="0"/>
      </w:tblPr>
      <w:tblGrid>
        <w:gridCol w:w="9780"/>
      </w:tblGrid>
      <w:tr w:rsidR="009E7B39">
        <w:trPr>
          <w:jc w:val="center"/>
        </w:trPr>
        <w:tc>
          <w:tcPr>
            <w:tcW w:w="9780" w:type="dxa"/>
            <w:shd w:val="clear" w:color="auto" w:fill="auto"/>
          </w:tcPr>
          <w:p w:rsidR="009E7B39" w:rsidRDefault="00455BB9">
            <w:pPr>
              <w:jc w:val="center"/>
              <w:rPr>
                <w:rFonts w:ascii="Times" w:hAnsi="Times" w:cs="Times"/>
                <w:b/>
                <w:bCs/>
                <w:sz w:val="20"/>
                <w:szCs w:val="20"/>
              </w:rPr>
            </w:pPr>
            <w:r>
              <w:rPr>
                <w:rFonts w:ascii="Times" w:hAnsi="Times" w:cs="Times"/>
                <w:b/>
                <w:bCs/>
                <w:sz w:val="20"/>
                <w:szCs w:val="20"/>
              </w:rPr>
              <w:t>Tabela 4 - Descrição do Caso de Uso "Registrar Venda"</w:t>
            </w:r>
          </w:p>
          <w:p w:rsidR="009E7B39" w:rsidRDefault="009E7B39">
            <w:pPr>
              <w:jc w:val="center"/>
              <w:rPr>
                <w:rFonts w:ascii="Times" w:hAnsi="Times" w:cs="Times"/>
                <w:b/>
                <w:bCs/>
                <w:sz w:val="20"/>
                <w:szCs w:val="20"/>
              </w:rPr>
            </w:pPr>
          </w:p>
        </w:tc>
      </w:tr>
      <w:tr w:rsidR="009E7B39">
        <w:trPr>
          <w:jc w:val="center"/>
        </w:trPr>
        <w:tc>
          <w:tcPr>
            <w:tcW w:w="9780" w:type="dxa"/>
            <w:shd w:val="clear" w:color="auto" w:fill="auto"/>
          </w:tcPr>
          <w:tbl>
            <w:tblPr>
              <w:tblW w:w="5000" w:type="pc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4209"/>
              <w:gridCol w:w="5335"/>
            </w:tblGrid>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b/>
                      <w:bCs/>
                      <w:sz w:val="20"/>
                      <w:szCs w:val="20"/>
                      <w:lang w:val="en-US"/>
                    </w:rPr>
                    <w:t>Registrar Venda</w:t>
                  </w: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Caixa</w:t>
                  </w:r>
                  <w:proofErr w:type="spellEnd"/>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w:t>
                  </w:r>
                  <w:r>
                    <w:rPr>
                      <w:rFonts w:ascii="Times" w:hAnsi="Times" w:cs="Times"/>
                      <w:sz w:val="20"/>
                      <w:szCs w:val="20"/>
                    </w:rPr>
                    <w:t xml:space="preserve">descreve a etapa de registro da </w:t>
                  </w:r>
                  <w:proofErr w:type="gramStart"/>
                  <w:r>
                    <w:rPr>
                      <w:rFonts w:ascii="Times" w:hAnsi="Times" w:cs="Times"/>
                      <w:sz w:val="20"/>
                      <w:szCs w:val="20"/>
                    </w:rPr>
                    <w:t>venda .</w:t>
                  </w:r>
                  <w:proofErr w:type="gramEnd"/>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Existir produto cadastrado no sistema</w:t>
                  </w: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 xml:space="preserve">Emitir </w:t>
                  </w:r>
                  <w:proofErr w:type="spellStart"/>
                  <w:r>
                    <w:rPr>
                      <w:rFonts w:ascii="Times" w:hAnsi="Times" w:cs="Times"/>
                      <w:sz w:val="20"/>
                      <w:szCs w:val="20"/>
                    </w:rPr>
                    <w:t>cuspom</w:t>
                  </w:r>
                  <w:proofErr w:type="spellEnd"/>
                  <w:r>
                    <w:rPr>
                      <w:rFonts w:ascii="Times" w:hAnsi="Times" w:cs="Times"/>
                      <w:sz w:val="20"/>
                      <w:szCs w:val="20"/>
                    </w:rPr>
                    <w:t xml:space="preserve"> fiscal</w:t>
                  </w:r>
                </w:p>
                <w:p w:rsidR="009E7B39" w:rsidRDefault="00455BB9">
                  <w:pPr>
                    <w:rPr>
                      <w:rFonts w:ascii="Times" w:hAnsi="Times" w:cs="Times"/>
                    </w:rPr>
                  </w:pPr>
                  <w:r>
                    <w:rPr>
                      <w:rFonts w:ascii="Times" w:hAnsi="Times" w:cs="Times"/>
                      <w:sz w:val="20"/>
                      <w:szCs w:val="20"/>
                    </w:rPr>
                    <w:t>Gerar valor a receber</w:t>
                  </w: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34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2. Apresenta a </w:t>
                  </w:r>
                  <w:r>
                    <w:rPr>
                      <w:rFonts w:ascii="Times" w:hAnsi="Times" w:cs="Times"/>
                      <w:sz w:val="20"/>
                      <w:szCs w:val="20"/>
                    </w:rPr>
                    <w:t xml:space="preserve">opção de registro de </w:t>
                  </w:r>
                  <w:proofErr w:type="gramStart"/>
                  <w:r>
                    <w:rPr>
                      <w:rFonts w:ascii="Times" w:hAnsi="Times" w:cs="Times"/>
                      <w:sz w:val="20"/>
                      <w:szCs w:val="20"/>
                    </w:rPr>
                    <w:t>vendas .</w:t>
                  </w:r>
                  <w:proofErr w:type="gramEnd"/>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Alternativo – Condição já existe</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34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Restrições/Validações</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Exceção</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Ator</w:t>
                  </w:r>
                </w:p>
              </w:tc>
              <w:tc>
                <w:tcPr>
                  <w:tcW w:w="534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Sistema</w:t>
                  </w:r>
                </w:p>
              </w:tc>
            </w:tr>
            <w:tr w:rsidR="009E7B39">
              <w:tc>
                <w:tcPr>
                  <w:tcW w:w="421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21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Restrições/Validações</w:t>
                  </w:r>
                </w:p>
              </w:tc>
              <w:tc>
                <w:tcPr>
                  <w:tcW w:w="5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bl>
          <w:p w:rsidR="009E7B39" w:rsidRDefault="009E7B39">
            <w:pPr>
              <w:jc w:val="center"/>
              <w:rPr>
                <w:rFonts w:ascii="Times" w:hAnsi="Times" w:cs="Times"/>
                <w:sz w:val="20"/>
                <w:szCs w:val="20"/>
              </w:rPr>
            </w:pPr>
          </w:p>
        </w:tc>
      </w:tr>
    </w:tbl>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tbl>
      <w:tblPr>
        <w:tblW w:w="10280" w:type="dxa"/>
        <w:jc w:val="center"/>
        <w:tblLook w:val="0000" w:firstRow="0" w:lastRow="0" w:firstColumn="0" w:lastColumn="0" w:noHBand="0" w:noVBand="0"/>
      </w:tblPr>
      <w:tblGrid>
        <w:gridCol w:w="10280"/>
      </w:tblGrid>
      <w:tr w:rsidR="009E7B39">
        <w:trPr>
          <w:jc w:val="center"/>
        </w:trPr>
        <w:tc>
          <w:tcPr>
            <w:tcW w:w="10280" w:type="dxa"/>
            <w:shd w:val="clear" w:color="auto" w:fill="auto"/>
          </w:tcPr>
          <w:p w:rsidR="009E7B39" w:rsidRDefault="00455BB9">
            <w:pPr>
              <w:jc w:val="center"/>
            </w:pPr>
            <w:r>
              <w:rPr>
                <w:rFonts w:ascii="Times" w:hAnsi="Times" w:cs="Times"/>
                <w:b/>
                <w:bCs/>
                <w:sz w:val="20"/>
                <w:szCs w:val="20"/>
              </w:rPr>
              <w:t xml:space="preserve">Tabela 5 </w:t>
            </w:r>
            <w:r>
              <w:rPr>
                <w:rFonts w:ascii="Times" w:hAnsi="Times" w:cs="Times"/>
                <w:b/>
                <w:bCs/>
                <w:sz w:val="20"/>
                <w:szCs w:val="20"/>
              </w:rPr>
              <w:fldChar w:fldCharType="begin"/>
            </w:r>
            <w:r>
              <w:instrText>SEQ Tabela \* ARABIC</w:instrText>
            </w:r>
            <w:r>
              <w:fldChar w:fldCharType="separate"/>
            </w:r>
            <w:proofErr w:type="gramStart"/>
            <w:r>
              <w:t>2</w:t>
            </w:r>
            <w:proofErr w:type="gramEnd"/>
            <w:r>
              <w:fldChar w:fldCharType="end"/>
            </w:r>
            <w:r>
              <w:rPr>
                <w:rFonts w:ascii="Times" w:hAnsi="Times" w:cs="Times"/>
                <w:b/>
                <w:bCs/>
                <w:sz w:val="20"/>
                <w:szCs w:val="20"/>
              </w:rPr>
              <w:t>- Descrição do Caso de Uso "Emitir Cupom Fiscal"</w:t>
            </w:r>
          </w:p>
          <w:p w:rsidR="009E7B39" w:rsidRDefault="009E7B39">
            <w:pPr>
              <w:jc w:val="center"/>
              <w:rPr>
                <w:rFonts w:ascii="Times" w:hAnsi="Times" w:cs="Times"/>
                <w:b/>
                <w:bCs/>
                <w:sz w:val="20"/>
                <w:szCs w:val="20"/>
              </w:rPr>
            </w:pPr>
          </w:p>
        </w:tc>
      </w:tr>
      <w:tr w:rsidR="009E7B39">
        <w:trPr>
          <w:jc w:val="center"/>
        </w:trPr>
        <w:tc>
          <w:tcPr>
            <w:tcW w:w="10280" w:type="dxa"/>
            <w:shd w:val="clear" w:color="auto" w:fill="auto"/>
          </w:tcPr>
          <w:tbl>
            <w:tblPr>
              <w:tblW w:w="5000" w:type="pc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6026"/>
              <w:gridCol w:w="4018"/>
            </w:tblGrid>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b/>
                      <w:bCs/>
                      <w:sz w:val="20"/>
                      <w:szCs w:val="20"/>
                    </w:rPr>
                    <w:t>Emitir Cupom Fiscal</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Caixa</w:t>
                  </w:r>
                  <w:proofErr w:type="spellEnd"/>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emissão Cupom fiscal que </w:t>
                  </w:r>
                  <w:r>
                    <w:rPr>
                      <w:rFonts w:ascii="Times" w:hAnsi="Times" w:cs="Times"/>
                      <w:sz w:val="20"/>
                      <w:szCs w:val="20"/>
                    </w:rPr>
                    <w:t>será entregue ao cliente.</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Pré-Condições</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Contas a receber lançado.</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Pós-Condições</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Principal</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Ator</w:t>
                  </w:r>
                </w:p>
              </w:tc>
              <w:tc>
                <w:tcPr>
                  <w:tcW w:w="40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Ações do Sistema</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Apresenta tela de Contas a receber.</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3. Seleciona o filtro do documento </w:t>
                  </w:r>
                  <w:r>
                    <w:rPr>
                      <w:rFonts w:ascii="Times" w:hAnsi="Times" w:cs="Times"/>
                      <w:sz w:val="20"/>
                      <w:szCs w:val="20"/>
                    </w:rPr>
                    <w:t>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Abre lista de documentos selecionados.</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6. Emite o Cupom fiscal.</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7. </w:t>
                  </w:r>
                  <w:proofErr w:type="spellStart"/>
                  <w:r>
                    <w:rPr>
                      <w:rFonts w:ascii="Times" w:hAnsi="Times" w:cs="Times"/>
                      <w:sz w:val="20"/>
                      <w:szCs w:val="20"/>
                      <w:lang w:val="en-US"/>
                    </w:rPr>
                    <w:t>Imprime</w:t>
                  </w:r>
                  <w:proofErr w:type="spellEnd"/>
                  <w:r>
                    <w:rPr>
                      <w:rFonts w:ascii="Times" w:hAnsi="Times" w:cs="Times"/>
                      <w:sz w:val="20"/>
                      <w:szCs w:val="20"/>
                      <w:lang w:val="en-US"/>
                    </w:rPr>
                    <w:t xml:space="preserve"> o </w:t>
                  </w:r>
                  <w:proofErr w:type="spellStart"/>
                  <w:r>
                    <w:rPr>
                      <w:rFonts w:ascii="Times" w:hAnsi="Times" w:cs="Times"/>
                      <w:sz w:val="20"/>
                      <w:szCs w:val="20"/>
                      <w:lang w:val="en-US"/>
                    </w:rPr>
                    <w:t>boleto</w:t>
                  </w:r>
                  <w:proofErr w:type="spellEnd"/>
                  <w:r>
                    <w:rPr>
                      <w:rFonts w:ascii="Times" w:hAnsi="Times" w:cs="Times"/>
                      <w:sz w:val="20"/>
                      <w:szCs w:val="20"/>
                      <w:lang w:val="en-US"/>
                    </w:rPr>
                    <w:t>.</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roofErr w:type="gramStart"/>
                  <w:r>
                    <w:rPr>
                      <w:rFonts w:ascii="Times" w:hAnsi="Times" w:cs="Times"/>
                      <w:sz w:val="20"/>
                      <w:szCs w:val="20"/>
                    </w:rPr>
                    <w:t>1</w:t>
                  </w:r>
                  <w:proofErr w:type="gramEnd"/>
                  <w:r>
                    <w:rPr>
                      <w:rFonts w:ascii="Times" w:hAnsi="Times" w:cs="Times"/>
                      <w:sz w:val="20"/>
                      <w:szCs w:val="20"/>
                    </w:rPr>
                    <w:t xml:space="preserve"> Número do documento deve existir na base.</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0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lastRenderedPageBreak/>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0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60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r>
            <w:tr w:rsidR="009E7B39">
              <w:tc>
                <w:tcPr>
                  <w:tcW w:w="60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0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ind w:left="405"/>
                    <w:rPr>
                      <w:rFonts w:ascii="Times" w:hAnsi="Times" w:cs="Times"/>
                    </w:rPr>
                  </w:pPr>
                </w:p>
              </w:tc>
            </w:tr>
          </w:tbl>
          <w:p w:rsidR="009E7B39" w:rsidRDefault="009E7B39">
            <w:pPr>
              <w:jc w:val="center"/>
              <w:rPr>
                <w:rFonts w:ascii="Times" w:hAnsi="Times" w:cs="Times"/>
                <w:sz w:val="20"/>
                <w:szCs w:val="20"/>
              </w:rPr>
            </w:pPr>
          </w:p>
          <w:p w:rsidR="009E7B39" w:rsidRDefault="009E7B39">
            <w:pPr>
              <w:jc w:val="center"/>
              <w:rPr>
                <w:rFonts w:ascii="Times" w:hAnsi="Times" w:cs="Times"/>
                <w:sz w:val="20"/>
                <w:szCs w:val="20"/>
              </w:rPr>
            </w:pPr>
          </w:p>
        </w:tc>
      </w:tr>
    </w:tbl>
    <w:p w:rsidR="009E7B39" w:rsidRDefault="009E7B39">
      <w:pPr>
        <w:jc w:val="center"/>
        <w:rPr>
          <w:rFonts w:ascii="Times" w:hAnsi="Times" w:cs="Times"/>
          <w:b/>
          <w:bCs/>
          <w:sz w:val="20"/>
          <w:szCs w:val="20"/>
        </w:rPr>
      </w:pPr>
    </w:p>
    <w:p w:rsidR="009E7B39" w:rsidRDefault="00455BB9">
      <w:pPr>
        <w:jc w:val="center"/>
        <w:rPr>
          <w:rFonts w:ascii="Times" w:hAnsi="Times" w:cs="Times"/>
          <w:b/>
          <w:bCs/>
          <w:sz w:val="20"/>
          <w:szCs w:val="20"/>
        </w:rPr>
      </w:pPr>
      <w:bookmarkStart w:id="41" w:name="_Toc373366949"/>
      <w:bookmarkEnd w:id="41"/>
      <w:r>
        <w:rPr>
          <w:rFonts w:ascii="Times" w:hAnsi="Times" w:cs="Times"/>
          <w:b/>
          <w:bCs/>
          <w:sz w:val="20"/>
          <w:szCs w:val="20"/>
        </w:rPr>
        <w:t xml:space="preserve">Tabela 6 - Descrição do Caso de Uso "Manter </w:t>
      </w:r>
      <w:r>
        <w:rPr>
          <w:rFonts w:ascii="Times" w:hAnsi="Times" w:cs="Times"/>
          <w:b/>
          <w:bCs/>
          <w:sz w:val="20"/>
          <w:szCs w:val="20"/>
        </w:rPr>
        <w:t>Usuário"</w:t>
      </w:r>
    </w:p>
    <w:p w:rsidR="009E7B39" w:rsidRDefault="009E7B39">
      <w:pPr>
        <w:jc w:val="center"/>
        <w:rPr>
          <w:rFonts w:ascii="Times" w:hAnsi="Times" w:cs="Times"/>
          <w:b/>
          <w:bCs/>
          <w:sz w:val="20"/>
          <w:szCs w:val="20"/>
        </w:rPr>
      </w:pPr>
    </w:p>
    <w:tbl>
      <w:tblPr>
        <w:tblW w:w="9444" w:type="dxa"/>
        <w:tblInd w:w="4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3822"/>
        <w:gridCol w:w="5622"/>
      </w:tblGrid>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Manter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Produtos</w:t>
            </w:r>
            <w:proofErr w:type="spellEnd"/>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w:t>
            </w:r>
            <w:proofErr w:type="spellStart"/>
            <w:r>
              <w:rPr>
                <w:rFonts w:ascii="Times" w:hAnsi="Times" w:cs="Times"/>
                <w:sz w:val="20"/>
                <w:szCs w:val="20"/>
              </w:rPr>
              <w:t>concessao</w:t>
            </w:r>
            <w:proofErr w:type="spellEnd"/>
            <w:r>
              <w:rPr>
                <w:rFonts w:ascii="Times" w:hAnsi="Times" w:cs="Times"/>
                <w:sz w:val="20"/>
                <w:szCs w:val="20"/>
              </w:rPr>
              <w:t xml:space="preserve"> de acesso aos usuários.</w:t>
            </w: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N/A</w:t>
            </w: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62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1. Selecionar opção Cadastro de </w:t>
            </w:r>
            <w:proofErr w:type="spellStart"/>
            <w:r>
              <w:rPr>
                <w:rFonts w:ascii="Times" w:hAnsi="Times" w:cs="Times"/>
                <w:sz w:val="20"/>
                <w:szCs w:val="20"/>
              </w:rPr>
              <w:t>Usuario</w:t>
            </w:r>
            <w:proofErr w:type="spellEnd"/>
            <w:r>
              <w:rPr>
                <w:rFonts w:ascii="Times" w:hAnsi="Times" w:cs="Times"/>
                <w:sz w:val="20"/>
                <w:szCs w:val="20"/>
              </w:rPr>
              <w:t>.</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2. Apresenta tela de cadastro de </w:t>
            </w:r>
            <w:proofErr w:type="spellStart"/>
            <w:r>
              <w:rPr>
                <w:rFonts w:ascii="Times" w:hAnsi="Times" w:cs="Times"/>
                <w:sz w:val="20"/>
                <w:szCs w:val="20"/>
              </w:rPr>
              <w:t>Usuario</w:t>
            </w:r>
            <w:proofErr w:type="spellEnd"/>
            <w:r>
              <w:rPr>
                <w:rFonts w:ascii="Times" w:hAnsi="Times" w:cs="Times"/>
                <w:sz w:val="20"/>
                <w:szCs w:val="20"/>
              </w:rPr>
              <w:t>.</w:t>
            </w: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3. </w:t>
            </w:r>
            <w:proofErr w:type="spellStart"/>
            <w:r>
              <w:rPr>
                <w:rFonts w:ascii="Times" w:hAnsi="Times" w:cs="Times"/>
                <w:sz w:val="20"/>
                <w:szCs w:val="20"/>
                <w:lang w:val="en-US"/>
              </w:rPr>
              <w:t>Seleciona</w:t>
            </w:r>
            <w:proofErr w:type="spellEnd"/>
            <w:r>
              <w:rPr>
                <w:rFonts w:ascii="Times" w:hAnsi="Times" w:cs="Times"/>
                <w:sz w:val="20"/>
                <w:szCs w:val="20"/>
                <w:lang w:val="en-US"/>
              </w:rPr>
              <w:t xml:space="preserve"> </w:t>
            </w:r>
            <w:proofErr w:type="spellStart"/>
            <w:proofErr w:type="gramStart"/>
            <w:r>
              <w:rPr>
                <w:rFonts w:ascii="Times" w:hAnsi="Times" w:cs="Times"/>
                <w:sz w:val="20"/>
                <w:szCs w:val="20"/>
                <w:lang w:val="en-US"/>
              </w:rPr>
              <w:t>adicionar</w:t>
            </w:r>
            <w:proofErr w:type="spellEnd"/>
            <w:r>
              <w:rPr>
                <w:rFonts w:ascii="Times" w:hAnsi="Times" w:cs="Times"/>
                <w:sz w:val="20"/>
                <w:szCs w:val="20"/>
                <w:lang w:val="en-US"/>
              </w:rPr>
              <w:t xml:space="preserve">  </w:t>
            </w:r>
            <w:proofErr w:type="spellStart"/>
            <w:r>
              <w:rPr>
                <w:rFonts w:ascii="Times" w:hAnsi="Times" w:cs="Times"/>
                <w:sz w:val="20"/>
                <w:szCs w:val="20"/>
                <w:lang w:val="en-US"/>
              </w:rPr>
              <w:t>Usuario</w:t>
            </w:r>
            <w:proofErr w:type="spellEnd"/>
            <w:proofErr w:type="gramEnd"/>
            <w:r>
              <w:rPr>
                <w:rFonts w:ascii="Times" w:hAnsi="Times" w:cs="Times"/>
                <w:sz w:val="20"/>
                <w:szCs w:val="20"/>
                <w:lang w:val="en-US"/>
              </w:rPr>
              <w:t>.</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4. Sistema Gera código </w:t>
            </w:r>
            <w:proofErr w:type="spellStart"/>
            <w:r>
              <w:rPr>
                <w:rFonts w:ascii="Times" w:hAnsi="Times" w:cs="Times"/>
                <w:sz w:val="20"/>
                <w:szCs w:val="20"/>
              </w:rPr>
              <w:t>Usuario</w:t>
            </w:r>
            <w:proofErr w:type="spellEnd"/>
            <w:r>
              <w:rPr>
                <w:rFonts w:ascii="Times" w:hAnsi="Times" w:cs="Times"/>
                <w:sz w:val="20"/>
                <w:szCs w:val="20"/>
              </w:rPr>
              <w:t>.</w:t>
            </w: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w:t>
            </w:r>
            <w:proofErr w:type="spellStart"/>
            <w:r>
              <w:rPr>
                <w:rFonts w:ascii="Times" w:hAnsi="Times" w:cs="Times"/>
                <w:sz w:val="20"/>
                <w:szCs w:val="20"/>
                <w:lang w:val="en-US"/>
              </w:rPr>
              <w:t>Preenche</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6. </w:t>
            </w:r>
            <w:proofErr w:type="spellStart"/>
            <w:r>
              <w:rPr>
                <w:rFonts w:ascii="Times" w:hAnsi="Times" w:cs="Times"/>
                <w:sz w:val="20"/>
                <w:szCs w:val="20"/>
                <w:lang w:val="en-US"/>
              </w:rPr>
              <w:t>Salva</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proofErr w:type="gramStart"/>
            <w:r>
              <w:rPr>
                <w:rFonts w:ascii="Times" w:hAnsi="Times" w:cs="Times"/>
                <w:sz w:val="20"/>
                <w:szCs w:val="20"/>
              </w:rPr>
              <w:t>1.</w:t>
            </w:r>
            <w:proofErr w:type="gramEnd"/>
            <w:r>
              <w:rPr>
                <w:rFonts w:ascii="Times" w:hAnsi="Times" w:cs="Times"/>
                <w:sz w:val="20"/>
                <w:szCs w:val="20"/>
              </w:rPr>
              <w:t>Código do produto que está sendo cadastrado não pode existir na base.</w:t>
            </w: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62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Informa ao usuário que este código já existe na base</w:t>
            </w:r>
          </w:p>
        </w:tc>
      </w:tr>
      <w:tr w:rsidR="009E7B39">
        <w:tc>
          <w:tcPr>
            <w:tcW w:w="382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2. Abre formulário de </w:t>
            </w:r>
            <w:r>
              <w:rPr>
                <w:rFonts w:ascii="Times" w:hAnsi="Times" w:cs="Times"/>
                <w:sz w:val="20"/>
                <w:szCs w:val="20"/>
              </w:rPr>
              <w:t>cadastro de</w:t>
            </w:r>
            <w:proofErr w:type="gramStart"/>
            <w:r>
              <w:rPr>
                <w:rFonts w:ascii="Times" w:hAnsi="Times" w:cs="Times"/>
                <w:sz w:val="20"/>
                <w:szCs w:val="20"/>
              </w:rPr>
              <w:t xml:space="preserve">  </w:t>
            </w:r>
            <w:proofErr w:type="spellStart"/>
            <w:proofErr w:type="gramEnd"/>
            <w:r>
              <w:rPr>
                <w:rFonts w:ascii="Times" w:hAnsi="Times" w:cs="Times"/>
                <w:sz w:val="20"/>
                <w:szCs w:val="20"/>
              </w:rPr>
              <w:t>Usuario</w:t>
            </w:r>
            <w:proofErr w:type="spellEnd"/>
            <w:r>
              <w:rPr>
                <w:rFonts w:ascii="Times" w:hAnsi="Times" w:cs="Times"/>
                <w:sz w:val="20"/>
                <w:szCs w:val="20"/>
              </w:rPr>
              <w:t>.</w:t>
            </w:r>
          </w:p>
        </w:tc>
      </w:tr>
      <w:tr w:rsidR="009E7B39">
        <w:tc>
          <w:tcPr>
            <w:tcW w:w="382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r>
              <w:rPr>
                <w:rFonts w:ascii="Times" w:hAnsi="Times" w:cs="Times"/>
                <w:sz w:val="20"/>
                <w:szCs w:val="20"/>
                <w:shd w:val="clear" w:color="auto" w:fill="D9D9D9"/>
              </w:rPr>
              <w:t>Restrições/Val</w:t>
            </w:r>
            <w:proofErr w:type="spellStart"/>
            <w:r>
              <w:rPr>
                <w:rFonts w:ascii="Times" w:hAnsi="Times" w:cs="Times"/>
                <w:sz w:val="20"/>
                <w:szCs w:val="20"/>
                <w:shd w:val="clear" w:color="auto" w:fill="D9D9D9"/>
                <w:lang w:val="en-US"/>
              </w:rPr>
              <w:t>idações</w:t>
            </w:r>
            <w:proofErr w:type="spellEnd"/>
          </w:p>
        </w:tc>
        <w:tc>
          <w:tcPr>
            <w:tcW w:w="562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proofErr w:type="gramStart"/>
            <w:r>
              <w:rPr>
                <w:rFonts w:ascii="Times" w:hAnsi="Times" w:cs="Times"/>
                <w:sz w:val="20"/>
                <w:szCs w:val="20"/>
              </w:rPr>
              <w:t>1.</w:t>
            </w:r>
            <w:proofErr w:type="gramEnd"/>
            <w:r>
              <w:rPr>
                <w:rFonts w:ascii="Times" w:hAnsi="Times" w:cs="Times"/>
                <w:sz w:val="20"/>
                <w:szCs w:val="20"/>
              </w:rPr>
              <w:t xml:space="preserve">Código do </w:t>
            </w:r>
            <w:proofErr w:type="spellStart"/>
            <w:r>
              <w:rPr>
                <w:rFonts w:ascii="Times" w:hAnsi="Times" w:cs="Times"/>
                <w:sz w:val="20"/>
                <w:szCs w:val="20"/>
              </w:rPr>
              <w:t>usuario</w:t>
            </w:r>
            <w:proofErr w:type="spellEnd"/>
            <w:r>
              <w:rPr>
                <w:rFonts w:ascii="Times" w:hAnsi="Times" w:cs="Times"/>
                <w:sz w:val="20"/>
                <w:szCs w:val="20"/>
              </w:rPr>
              <w:t xml:space="preserve"> o que está sendo cadastrado não pode existir  na base.</w:t>
            </w:r>
          </w:p>
        </w:tc>
      </w:tr>
    </w:tbl>
    <w:p w:rsidR="009E7B39" w:rsidRDefault="009E7B39">
      <w:pPr>
        <w:jc w:val="center"/>
        <w:rPr>
          <w:rFonts w:ascii="Times" w:hAnsi="Times" w:cs="Times"/>
          <w:b/>
          <w:bCs/>
          <w:sz w:val="20"/>
          <w:szCs w:val="20"/>
        </w:rPr>
      </w:pPr>
    </w:p>
    <w:p w:rsidR="009E7B39" w:rsidRDefault="00455BB9">
      <w:pPr>
        <w:jc w:val="center"/>
        <w:rPr>
          <w:rFonts w:ascii="Times" w:hAnsi="Times" w:cs="Times"/>
          <w:b/>
          <w:bCs/>
          <w:sz w:val="20"/>
          <w:szCs w:val="20"/>
        </w:rPr>
      </w:pPr>
      <w:r>
        <w:rPr>
          <w:rFonts w:ascii="Times" w:hAnsi="Times" w:cs="Times"/>
          <w:b/>
          <w:bCs/>
          <w:sz w:val="20"/>
          <w:szCs w:val="20"/>
        </w:rPr>
        <w:t>Tabela 7 - Descrição do Caso de Uso "Manter Produtos"</w:t>
      </w:r>
    </w:p>
    <w:p w:rsidR="009E7B39" w:rsidRDefault="009E7B39">
      <w:pPr>
        <w:jc w:val="center"/>
        <w:rPr>
          <w:rFonts w:ascii="Times" w:hAnsi="Times" w:cs="Times"/>
          <w:b/>
          <w:bCs/>
          <w:sz w:val="20"/>
          <w:szCs w:val="20"/>
        </w:rPr>
      </w:pPr>
    </w:p>
    <w:tbl>
      <w:tblPr>
        <w:tblW w:w="9444" w:type="dxa"/>
        <w:tblInd w:w="4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3868"/>
        <w:gridCol w:w="5576"/>
      </w:tblGrid>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Manter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Produtos</w:t>
            </w:r>
            <w:proofErr w:type="spellEnd"/>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Este caso uso descreve a etapa de cadastro produtos</w:t>
            </w: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N/A</w:t>
            </w: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lang w:val="en-US"/>
              </w:rPr>
            </w:pPr>
            <w:proofErr w:type="spellStart"/>
            <w:r>
              <w:rPr>
                <w:rFonts w:ascii="Times" w:hAnsi="Times" w:cs="Times"/>
                <w:sz w:val="20"/>
                <w:szCs w:val="20"/>
                <w:lang w:val="en-US"/>
              </w:rPr>
              <w:t>Lançar</w:t>
            </w:r>
            <w:proofErr w:type="spellEnd"/>
            <w:r>
              <w:rPr>
                <w:rFonts w:ascii="Times" w:hAnsi="Times" w:cs="Times"/>
                <w:sz w:val="20"/>
                <w:szCs w:val="20"/>
                <w:lang w:val="en-US"/>
              </w:rPr>
              <w:t xml:space="preserve"> </w:t>
            </w:r>
            <w:proofErr w:type="spellStart"/>
            <w:r>
              <w:rPr>
                <w:rFonts w:ascii="Times" w:hAnsi="Times" w:cs="Times"/>
                <w:sz w:val="20"/>
                <w:szCs w:val="20"/>
                <w:lang w:val="en-US"/>
              </w:rPr>
              <w:t>Estoque</w:t>
            </w:r>
            <w:proofErr w:type="spellEnd"/>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57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2. Apresenta tela de cadastro </w:t>
            </w:r>
            <w:r>
              <w:rPr>
                <w:rFonts w:ascii="Times" w:hAnsi="Times" w:cs="Times"/>
                <w:sz w:val="20"/>
                <w:szCs w:val="20"/>
              </w:rPr>
              <w:t>de produto.</w:t>
            </w: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3. </w:t>
            </w:r>
            <w:proofErr w:type="spellStart"/>
            <w:r>
              <w:rPr>
                <w:rFonts w:ascii="Times" w:hAnsi="Times" w:cs="Times"/>
                <w:sz w:val="20"/>
                <w:szCs w:val="20"/>
                <w:lang w:val="en-US"/>
              </w:rPr>
              <w:t>Seleciona</w:t>
            </w:r>
            <w:proofErr w:type="spellEnd"/>
            <w:r>
              <w:rPr>
                <w:rFonts w:ascii="Times" w:hAnsi="Times" w:cs="Times"/>
                <w:sz w:val="20"/>
                <w:szCs w:val="20"/>
                <w:lang w:val="en-US"/>
              </w:rPr>
              <w:t xml:space="preserve"> </w:t>
            </w:r>
            <w:proofErr w:type="spellStart"/>
            <w:proofErr w:type="gramStart"/>
            <w:r>
              <w:rPr>
                <w:rFonts w:ascii="Times" w:hAnsi="Times" w:cs="Times"/>
                <w:sz w:val="20"/>
                <w:szCs w:val="20"/>
                <w:lang w:val="en-US"/>
              </w:rPr>
              <w:t>adicionar</w:t>
            </w:r>
            <w:proofErr w:type="spellEnd"/>
            <w:r>
              <w:rPr>
                <w:rFonts w:ascii="Times" w:hAnsi="Times" w:cs="Times"/>
                <w:sz w:val="20"/>
                <w:szCs w:val="20"/>
                <w:lang w:val="en-US"/>
              </w:rPr>
              <w:t xml:space="preserve">  </w:t>
            </w:r>
            <w:proofErr w:type="spellStart"/>
            <w:r>
              <w:rPr>
                <w:rFonts w:ascii="Times" w:hAnsi="Times" w:cs="Times"/>
                <w:sz w:val="20"/>
                <w:szCs w:val="20"/>
                <w:lang w:val="en-US"/>
              </w:rPr>
              <w:t>produto</w:t>
            </w:r>
            <w:proofErr w:type="spellEnd"/>
            <w:proofErr w:type="gramEnd"/>
            <w:r>
              <w:rPr>
                <w:rFonts w:ascii="Times" w:hAnsi="Times" w:cs="Times"/>
                <w:sz w:val="20"/>
                <w:szCs w:val="20"/>
                <w:lang w:val="en-US"/>
              </w:rPr>
              <w:t>.</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Sistema Gera código produto.</w:t>
            </w: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w:t>
            </w:r>
            <w:proofErr w:type="spellStart"/>
            <w:r>
              <w:rPr>
                <w:rFonts w:ascii="Times" w:hAnsi="Times" w:cs="Times"/>
                <w:sz w:val="20"/>
                <w:szCs w:val="20"/>
                <w:lang w:val="en-US"/>
              </w:rPr>
              <w:t>Preenche</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6. </w:t>
            </w:r>
            <w:proofErr w:type="spellStart"/>
            <w:r>
              <w:rPr>
                <w:rFonts w:ascii="Times" w:hAnsi="Times" w:cs="Times"/>
                <w:sz w:val="20"/>
                <w:szCs w:val="20"/>
                <w:lang w:val="en-US"/>
              </w:rPr>
              <w:t>Salva</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proofErr w:type="gramStart"/>
            <w:r>
              <w:rPr>
                <w:rFonts w:ascii="Times" w:hAnsi="Times" w:cs="Times"/>
                <w:sz w:val="20"/>
                <w:szCs w:val="20"/>
              </w:rPr>
              <w:t>1.</w:t>
            </w:r>
            <w:proofErr w:type="gramEnd"/>
            <w:r>
              <w:rPr>
                <w:rFonts w:ascii="Times" w:hAnsi="Times" w:cs="Times"/>
                <w:sz w:val="20"/>
                <w:szCs w:val="20"/>
              </w:rPr>
              <w:t>Código do produto que está sendo cadastrado não pode existir na base.</w:t>
            </w: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 xml:space="preserve">Fluxo </w:t>
            </w:r>
            <w:r>
              <w:rPr>
                <w:rFonts w:ascii="Times" w:hAnsi="Times" w:cs="Times"/>
                <w:b/>
                <w:bCs/>
                <w:sz w:val="20"/>
                <w:szCs w:val="20"/>
                <w:shd w:val="clear" w:color="auto" w:fill="D9D9D9"/>
              </w:rPr>
              <w:t>Alternativo – Produto já existe na base</w:t>
            </w: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57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Informa ao usuário que este código já existe na base</w:t>
            </w:r>
          </w:p>
        </w:tc>
      </w:tr>
      <w:tr w:rsidR="009E7B39">
        <w:tc>
          <w:tcPr>
            <w:tcW w:w="386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Abre formulário de cadastro de produto.</w:t>
            </w:r>
          </w:p>
        </w:tc>
      </w:tr>
      <w:tr w:rsidR="009E7B39">
        <w:tc>
          <w:tcPr>
            <w:tcW w:w="386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r>
              <w:rPr>
                <w:rFonts w:ascii="Times" w:hAnsi="Times" w:cs="Times"/>
                <w:sz w:val="20"/>
                <w:szCs w:val="20"/>
                <w:shd w:val="clear" w:color="auto" w:fill="D9D9D9"/>
              </w:rPr>
              <w:t>Restrições/Val</w:t>
            </w:r>
            <w:proofErr w:type="spellStart"/>
            <w:r>
              <w:rPr>
                <w:rFonts w:ascii="Times" w:hAnsi="Times" w:cs="Times"/>
                <w:sz w:val="20"/>
                <w:szCs w:val="20"/>
                <w:shd w:val="clear" w:color="auto" w:fill="D9D9D9"/>
                <w:lang w:val="en-US"/>
              </w:rPr>
              <w:t>idações</w:t>
            </w:r>
            <w:proofErr w:type="spellEnd"/>
          </w:p>
        </w:tc>
        <w:tc>
          <w:tcPr>
            <w:tcW w:w="557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proofErr w:type="gramStart"/>
            <w:r>
              <w:rPr>
                <w:rFonts w:ascii="Times" w:hAnsi="Times" w:cs="Times"/>
                <w:sz w:val="20"/>
                <w:szCs w:val="20"/>
              </w:rPr>
              <w:t>1.</w:t>
            </w:r>
            <w:proofErr w:type="gramEnd"/>
            <w:r>
              <w:rPr>
                <w:rFonts w:ascii="Times" w:hAnsi="Times" w:cs="Times"/>
                <w:sz w:val="20"/>
                <w:szCs w:val="20"/>
              </w:rPr>
              <w:t xml:space="preserve">Código do produto que está sendo cadastrado não pode </w:t>
            </w:r>
            <w:r>
              <w:rPr>
                <w:rFonts w:ascii="Times" w:hAnsi="Times" w:cs="Times"/>
                <w:sz w:val="20"/>
                <w:szCs w:val="20"/>
              </w:rPr>
              <w:t xml:space="preserve">existir na </w:t>
            </w:r>
            <w:r>
              <w:rPr>
                <w:rFonts w:ascii="Times" w:hAnsi="Times" w:cs="Times"/>
                <w:sz w:val="20"/>
                <w:szCs w:val="20"/>
              </w:rPr>
              <w:lastRenderedPageBreak/>
              <w:t>base.</w:t>
            </w:r>
          </w:p>
        </w:tc>
      </w:tr>
    </w:tbl>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p w:rsidR="009E7B39" w:rsidRDefault="00455BB9">
      <w:pPr>
        <w:jc w:val="center"/>
        <w:rPr>
          <w:rFonts w:ascii="Times" w:hAnsi="Times" w:cs="Times"/>
          <w:b/>
          <w:bCs/>
          <w:sz w:val="20"/>
          <w:szCs w:val="20"/>
        </w:rPr>
      </w:pPr>
      <w:r>
        <w:rPr>
          <w:rFonts w:ascii="Times" w:hAnsi="Times" w:cs="Times"/>
          <w:b/>
          <w:bCs/>
          <w:sz w:val="20"/>
          <w:szCs w:val="20"/>
        </w:rPr>
        <w:t xml:space="preserve">Tabela 8 - Descrição do Caso de Uso "Manter </w:t>
      </w:r>
      <w:proofErr w:type="spellStart"/>
      <w:r>
        <w:rPr>
          <w:rFonts w:ascii="Times" w:hAnsi="Times" w:cs="Times"/>
          <w:b/>
          <w:bCs/>
          <w:sz w:val="20"/>
          <w:szCs w:val="20"/>
        </w:rPr>
        <w:t>Forncedor</w:t>
      </w:r>
      <w:proofErr w:type="spellEnd"/>
      <w:r>
        <w:rPr>
          <w:rFonts w:ascii="Times" w:hAnsi="Times" w:cs="Times"/>
          <w:b/>
          <w:bCs/>
          <w:sz w:val="20"/>
          <w:szCs w:val="20"/>
        </w:rPr>
        <w:t>"</w:t>
      </w:r>
    </w:p>
    <w:p w:rsidR="009E7B39" w:rsidRDefault="009E7B39">
      <w:pPr>
        <w:pStyle w:val="Recuodecorpodetexto"/>
        <w:ind w:left="0"/>
        <w:jc w:val="both"/>
        <w:rPr>
          <w:rFonts w:ascii="Times" w:hAnsi="Times" w:cs="Times"/>
        </w:rPr>
      </w:pPr>
    </w:p>
    <w:tbl>
      <w:tblPr>
        <w:tblW w:w="9444" w:type="dxa"/>
        <w:tblInd w:w="4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4325"/>
        <w:gridCol w:w="5119"/>
      </w:tblGrid>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b/>
                <w:bCs/>
                <w:sz w:val="20"/>
                <w:szCs w:val="20"/>
              </w:rPr>
              <w:t xml:space="preserve">Manter </w:t>
            </w:r>
            <w:proofErr w:type="spellStart"/>
            <w:r>
              <w:rPr>
                <w:rFonts w:ascii="Times" w:hAnsi="Times" w:cs="Times"/>
                <w:b/>
                <w:bCs/>
                <w:sz w:val="20"/>
                <w:szCs w:val="20"/>
              </w:rPr>
              <w:t>Forncedor</w:t>
            </w:r>
            <w:proofErr w:type="spellEnd"/>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cadastro de Fornecedor </w:t>
            </w: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N/S</w:t>
            </w: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Manter</w:t>
            </w:r>
            <w:proofErr w:type="spellEnd"/>
            <w:r>
              <w:rPr>
                <w:rFonts w:ascii="Times" w:hAnsi="Times" w:cs="Times"/>
                <w:sz w:val="20"/>
                <w:szCs w:val="20"/>
                <w:lang w:val="en-US"/>
              </w:rPr>
              <w:t xml:space="preserve"> </w:t>
            </w:r>
            <w:proofErr w:type="spellStart"/>
            <w:r>
              <w:rPr>
                <w:rFonts w:ascii="Times" w:hAnsi="Times" w:cs="Times"/>
                <w:sz w:val="20"/>
                <w:szCs w:val="20"/>
                <w:lang w:val="en-US"/>
              </w:rPr>
              <w:t>Condição</w:t>
            </w:r>
            <w:proofErr w:type="spellEnd"/>
            <w:r>
              <w:rPr>
                <w:rFonts w:ascii="Times" w:hAnsi="Times" w:cs="Times"/>
                <w:sz w:val="20"/>
                <w:szCs w:val="20"/>
                <w:lang w:val="en-US"/>
              </w:rPr>
              <w:t xml:space="preserve"> de </w:t>
            </w:r>
            <w:proofErr w:type="spellStart"/>
            <w:r>
              <w:rPr>
                <w:rFonts w:ascii="Times" w:hAnsi="Times" w:cs="Times"/>
                <w:sz w:val="20"/>
                <w:szCs w:val="20"/>
                <w:lang w:val="en-US"/>
              </w:rPr>
              <w:t>Pagamento</w:t>
            </w:r>
            <w:proofErr w:type="spellEnd"/>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1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Apresenta tela de cadastro de Fornecedor.</w:t>
            </w: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3. </w:t>
            </w:r>
            <w:proofErr w:type="spellStart"/>
            <w:r>
              <w:rPr>
                <w:rFonts w:ascii="Times" w:hAnsi="Times" w:cs="Times"/>
                <w:sz w:val="20"/>
                <w:szCs w:val="20"/>
                <w:lang w:val="en-US"/>
              </w:rPr>
              <w:t>Seleciona</w:t>
            </w:r>
            <w:proofErr w:type="spellEnd"/>
            <w:r>
              <w:rPr>
                <w:rFonts w:ascii="Times" w:hAnsi="Times" w:cs="Times"/>
                <w:sz w:val="20"/>
                <w:szCs w:val="20"/>
                <w:lang w:val="en-US"/>
              </w:rPr>
              <w:t xml:space="preserve"> </w:t>
            </w:r>
            <w:proofErr w:type="spellStart"/>
            <w:proofErr w:type="gramStart"/>
            <w:r>
              <w:rPr>
                <w:rFonts w:ascii="Times" w:hAnsi="Times" w:cs="Times"/>
                <w:sz w:val="20"/>
                <w:szCs w:val="20"/>
                <w:lang w:val="en-US"/>
              </w:rPr>
              <w:t>adicionar</w:t>
            </w:r>
            <w:proofErr w:type="spellEnd"/>
            <w:r>
              <w:rPr>
                <w:rFonts w:ascii="Times" w:hAnsi="Times" w:cs="Times"/>
                <w:sz w:val="20"/>
                <w:szCs w:val="20"/>
                <w:lang w:val="en-US"/>
              </w:rPr>
              <w:t xml:space="preserve">  </w:t>
            </w:r>
            <w:r>
              <w:rPr>
                <w:rFonts w:ascii="Times" w:hAnsi="Times" w:cs="Times"/>
                <w:sz w:val="20"/>
                <w:szCs w:val="20"/>
              </w:rPr>
              <w:t>Fornecedor</w:t>
            </w:r>
            <w:proofErr w:type="gramEnd"/>
            <w:r>
              <w:rPr>
                <w:rFonts w:ascii="Times" w:hAnsi="Times" w:cs="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4. </w:t>
            </w:r>
            <w:r>
              <w:rPr>
                <w:rFonts w:ascii="Times" w:hAnsi="Times" w:cs="Times"/>
                <w:sz w:val="20"/>
                <w:szCs w:val="20"/>
              </w:rPr>
              <w:t>Apresenta tela de cadastro de Fornecedor.</w:t>
            </w: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w:t>
            </w:r>
            <w:proofErr w:type="spellStart"/>
            <w:r>
              <w:rPr>
                <w:rFonts w:ascii="Times" w:hAnsi="Times" w:cs="Times"/>
                <w:sz w:val="20"/>
                <w:szCs w:val="20"/>
                <w:lang w:val="en-US"/>
              </w:rPr>
              <w:t>Preenche</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6. </w:t>
            </w:r>
            <w:proofErr w:type="spellStart"/>
            <w:r>
              <w:rPr>
                <w:rFonts w:ascii="Times" w:hAnsi="Times" w:cs="Times"/>
                <w:sz w:val="20"/>
                <w:szCs w:val="20"/>
                <w:lang w:val="en-US"/>
              </w:rPr>
              <w:t>Salva</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1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1. Informa ao usuário que o código já </w:t>
            </w:r>
            <w:r>
              <w:rPr>
                <w:rFonts w:ascii="Times" w:hAnsi="Times" w:cs="Times"/>
                <w:sz w:val="20"/>
                <w:szCs w:val="20"/>
              </w:rPr>
              <w:t>existe na base.</w:t>
            </w:r>
          </w:p>
        </w:tc>
      </w:tr>
      <w:tr w:rsidR="009E7B39">
        <w:tc>
          <w:tcPr>
            <w:tcW w:w="432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Abre formulário de cadastro de fornecedor.</w:t>
            </w:r>
          </w:p>
        </w:tc>
      </w:tr>
      <w:tr w:rsidR="009E7B39">
        <w:tc>
          <w:tcPr>
            <w:tcW w:w="432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r>
              <w:rPr>
                <w:rFonts w:ascii="Times" w:hAnsi="Times" w:cs="Times"/>
                <w:sz w:val="20"/>
                <w:szCs w:val="20"/>
                <w:shd w:val="clear" w:color="auto" w:fill="D9D9D9"/>
              </w:rPr>
              <w:t>Restrições/Val</w:t>
            </w:r>
            <w:proofErr w:type="spellStart"/>
            <w:r>
              <w:rPr>
                <w:rFonts w:ascii="Times" w:hAnsi="Times" w:cs="Times"/>
                <w:sz w:val="20"/>
                <w:szCs w:val="20"/>
                <w:shd w:val="clear" w:color="auto" w:fill="D9D9D9"/>
                <w:lang w:val="en-US"/>
              </w:rPr>
              <w:t>idações</w:t>
            </w:r>
            <w:proofErr w:type="spellEnd"/>
          </w:p>
        </w:tc>
        <w:tc>
          <w:tcPr>
            <w:tcW w:w="511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cadastro de Fornecedor </w:t>
            </w:r>
          </w:p>
        </w:tc>
      </w:tr>
    </w:tbl>
    <w:p w:rsidR="009E7B39" w:rsidRDefault="009E7B39">
      <w:pPr>
        <w:pStyle w:val="Recuodecorpodetexto"/>
        <w:ind w:left="0"/>
        <w:jc w:val="both"/>
        <w:rPr>
          <w:rFonts w:ascii="Times" w:hAnsi="Times" w:cs="Times"/>
        </w:rPr>
      </w:pPr>
    </w:p>
    <w:tbl>
      <w:tblPr>
        <w:tblW w:w="9780" w:type="dxa"/>
        <w:jc w:val="center"/>
        <w:tblLook w:val="0000" w:firstRow="0" w:lastRow="0" w:firstColumn="0" w:lastColumn="0" w:noHBand="0" w:noVBand="0"/>
      </w:tblPr>
      <w:tblGrid>
        <w:gridCol w:w="9780"/>
      </w:tblGrid>
      <w:tr w:rsidR="009E7B39">
        <w:trPr>
          <w:jc w:val="center"/>
        </w:trPr>
        <w:tc>
          <w:tcPr>
            <w:tcW w:w="9780" w:type="dxa"/>
            <w:shd w:val="clear" w:color="auto" w:fill="auto"/>
          </w:tcPr>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p w:rsidR="009E7B39" w:rsidRDefault="00455BB9">
            <w:pPr>
              <w:jc w:val="center"/>
              <w:rPr>
                <w:rFonts w:ascii="Times" w:hAnsi="Times" w:cs="Times"/>
                <w:b/>
                <w:bCs/>
                <w:sz w:val="20"/>
                <w:szCs w:val="20"/>
              </w:rPr>
            </w:pPr>
            <w:r>
              <w:rPr>
                <w:rFonts w:ascii="Times" w:hAnsi="Times" w:cs="Times"/>
                <w:b/>
                <w:bCs/>
                <w:sz w:val="20"/>
                <w:szCs w:val="20"/>
              </w:rPr>
              <w:lastRenderedPageBreak/>
              <w:t>Tabela 9- Descrição do Caso de Uso "Manter Vendedor"</w:t>
            </w:r>
          </w:p>
          <w:p w:rsidR="009E7B39" w:rsidRDefault="009E7B39">
            <w:pPr>
              <w:jc w:val="center"/>
              <w:rPr>
                <w:rFonts w:ascii="Times" w:hAnsi="Times" w:cs="Times"/>
                <w:b/>
                <w:bCs/>
                <w:sz w:val="20"/>
                <w:szCs w:val="20"/>
              </w:rPr>
            </w:pPr>
          </w:p>
        </w:tc>
      </w:tr>
      <w:tr w:rsidR="009E7B39">
        <w:trPr>
          <w:jc w:val="center"/>
        </w:trPr>
        <w:tc>
          <w:tcPr>
            <w:tcW w:w="9780" w:type="dxa"/>
            <w:shd w:val="clear" w:color="auto" w:fill="auto"/>
          </w:tcPr>
          <w:tbl>
            <w:tblPr>
              <w:tblW w:w="9444"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4333"/>
              <w:gridCol w:w="5111"/>
            </w:tblGrid>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lastRenderedPageBreak/>
                    <w:t>Nome do Caso de Uso</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Manter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Vendedor</w:t>
                  </w:r>
                  <w:proofErr w:type="spellEnd"/>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Este caso uso descreve a etapa de cadastro de Vendedor </w:t>
                  </w: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N/S</w:t>
                  </w: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N/S</w:t>
                  </w: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10"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2. </w:t>
                  </w:r>
                  <w:r>
                    <w:rPr>
                      <w:rFonts w:ascii="Times" w:hAnsi="Times" w:cs="Times"/>
                      <w:sz w:val="20"/>
                      <w:szCs w:val="20"/>
                    </w:rPr>
                    <w:t>Apresenta tela de cadastro de Vendedor.</w:t>
                  </w: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3. </w:t>
                  </w:r>
                  <w:proofErr w:type="spellStart"/>
                  <w:r>
                    <w:rPr>
                      <w:rFonts w:ascii="Times" w:hAnsi="Times" w:cs="Times"/>
                      <w:sz w:val="20"/>
                      <w:szCs w:val="20"/>
                      <w:lang w:val="en-US"/>
                    </w:rPr>
                    <w:t>Seleciona</w:t>
                  </w:r>
                  <w:proofErr w:type="spellEnd"/>
                  <w:r>
                    <w:rPr>
                      <w:rFonts w:ascii="Times" w:hAnsi="Times" w:cs="Times"/>
                      <w:sz w:val="20"/>
                      <w:szCs w:val="20"/>
                      <w:lang w:val="en-US"/>
                    </w:rPr>
                    <w:t xml:space="preserve"> </w:t>
                  </w:r>
                  <w:proofErr w:type="spellStart"/>
                  <w:r>
                    <w:rPr>
                      <w:rFonts w:ascii="Times" w:hAnsi="Times" w:cs="Times"/>
                      <w:sz w:val="20"/>
                      <w:szCs w:val="20"/>
                      <w:lang w:val="en-US"/>
                    </w:rPr>
                    <w:t>adicionar</w:t>
                  </w:r>
                  <w:proofErr w:type="spellEnd"/>
                  <w:r>
                    <w:rPr>
                      <w:rFonts w:ascii="Times" w:hAnsi="Times" w:cs="Times"/>
                      <w:sz w:val="20"/>
                      <w:szCs w:val="20"/>
                      <w:lang w:val="en-US"/>
                    </w:rPr>
                    <w:t xml:space="preserve"> </w:t>
                  </w:r>
                  <w:r>
                    <w:rPr>
                      <w:rFonts w:ascii="Times" w:hAnsi="Times" w:cs="Times"/>
                      <w:sz w:val="20"/>
                      <w:szCs w:val="20"/>
                    </w:rPr>
                    <w:t>Vendedor</w:t>
                  </w:r>
                  <w:r>
                    <w:rPr>
                      <w:rFonts w:ascii="Times" w:hAnsi="Times" w:cs="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Apresenta tela de cadastro de Vendedor.</w:t>
                  </w: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w:t>
                  </w:r>
                  <w:proofErr w:type="spellStart"/>
                  <w:r>
                    <w:rPr>
                      <w:rFonts w:ascii="Times" w:hAnsi="Times" w:cs="Times"/>
                      <w:sz w:val="20"/>
                      <w:szCs w:val="20"/>
                      <w:lang w:val="en-US"/>
                    </w:rPr>
                    <w:t>Preenche</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6. </w:t>
                  </w:r>
                  <w:proofErr w:type="spellStart"/>
                  <w:r>
                    <w:rPr>
                      <w:rFonts w:ascii="Times" w:hAnsi="Times" w:cs="Times"/>
                      <w:sz w:val="20"/>
                      <w:szCs w:val="20"/>
                      <w:lang w:val="en-US"/>
                    </w:rPr>
                    <w:t>Salva</w:t>
                  </w:r>
                  <w:proofErr w:type="spellEnd"/>
                  <w:r>
                    <w:rPr>
                      <w:rFonts w:ascii="Times" w:hAnsi="Times" w:cs="Times"/>
                      <w:sz w:val="20"/>
                      <w:szCs w:val="20"/>
                      <w:lang w:val="en-US"/>
                    </w:rPr>
                    <w:t xml:space="preserve"> dados do </w:t>
                  </w:r>
                  <w:proofErr w:type="spellStart"/>
                  <w:r>
                    <w:rPr>
                      <w:rFonts w:ascii="Times" w:hAnsi="Times" w:cs="Times"/>
                      <w:sz w:val="20"/>
                      <w:szCs w:val="20"/>
                      <w:lang w:val="en-US"/>
                    </w:rPr>
                    <w:t>formulário</w:t>
                  </w:r>
                  <w:proofErr w:type="spellEnd"/>
                  <w:r>
                    <w:rPr>
                      <w:rFonts w:ascii="Times" w:hAnsi="Times" w:cs="Times"/>
                      <w:sz w:val="20"/>
                      <w:szCs w:val="20"/>
                      <w:lang w:val="en-US"/>
                    </w:rPr>
                    <w:t>.</w:t>
                  </w: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 xml:space="preserve">Fluxo Alternativo – Cliente já existe na </w:t>
                  </w:r>
                  <w:r>
                    <w:rPr>
                      <w:rFonts w:ascii="Times" w:hAnsi="Times" w:cs="Times"/>
                      <w:b/>
                      <w:bCs/>
                      <w:sz w:val="20"/>
                      <w:szCs w:val="20"/>
                      <w:shd w:val="clear" w:color="auto" w:fill="D9D9D9"/>
                    </w:rPr>
                    <w:t>base</w:t>
                  </w: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333"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110"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Informa ao usuário que o código já existe na base.</w:t>
                  </w:r>
                </w:p>
              </w:tc>
            </w:tr>
            <w:tr w:rsidR="009E7B39">
              <w:tc>
                <w:tcPr>
                  <w:tcW w:w="4333"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c>
                <w:tcPr>
                  <w:tcW w:w="511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Abre formulário de cadastro de Vendedor.</w:t>
                  </w:r>
                </w:p>
              </w:tc>
            </w:tr>
          </w:tbl>
          <w:p w:rsidR="009E7B39" w:rsidRDefault="009E7B39">
            <w:pPr>
              <w:jc w:val="center"/>
              <w:rPr>
                <w:rFonts w:ascii="Times" w:hAnsi="Times" w:cs="Times"/>
                <w:sz w:val="20"/>
                <w:szCs w:val="20"/>
              </w:rPr>
            </w:pPr>
          </w:p>
          <w:p w:rsidR="009E7B39" w:rsidRDefault="009E7B39">
            <w:pPr>
              <w:jc w:val="center"/>
              <w:rPr>
                <w:rFonts w:ascii="Times" w:hAnsi="Times" w:cs="Times"/>
                <w:sz w:val="20"/>
                <w:szCs w:val="20"/>
              </w:rPr>
            </w:pPr>
          </w:p>
          <w:p w:rsidR="009E7B39" w:rsidRDefault="009E7B39">
            <w:pPr>
              <w:jc w:val="center"/>
              <w:rPr>
                <w:rFonts w:ascii="Times" w:hAnsi="Times" w:cs="Times"/>
                <w:sz w:val="20"/>
                <w:szCs w:val="20"/>
              </w:rPr>
            </w:pPr>
          </w:p>
          <w:p w:rsidR="009E7B39" w:rsidRDefault="009E7B39">
            <w:pPr>
              <w:jc w:val="center"/>
              <w:rPr>
                <w:rFonts w:ascii="Times" w:hAnsi="Times" w:cs="Times"/>
                <w:sz w:val="20"/>
                <w:szCs w:val="20"/>
              </w:rPr>
            </w:pPr>
          </w:p>
          <w:p w:rsidR="009E7B39" w:rsidRDefault="009E7B39">
            <w:pPr>
              <w:jc w:val="center"/>
              <w:rPr>
                <w:rFonts w:ascii="Times" w:hAnsi="Times" w:cs="Times"/>
                <w:sz w:val="20"/>
                <w:szCs w:val="20"/>
              </w:rPr>
            </w:pPr>
          </w:p>
        </w:tc>
      </w:tr>
    </w:tbl>
    <w:p w:rsidR="009E7B39" w:rsidRDefault="00455BB9">
      <w:pPr>
        <w:jc w:val="center"/>
        <w:rPr>
          <w:rFonts w:ascii="Times" w:hAnsi="Times" w:cs="Times"/>
          <w:b/>
          <w:bCs/>
          <w:sz w:val="20"/>
          <w:szCs w:val="20"/>
        </w:rPr>
      </w:pPr>
      <w:r>
        <w:rPr>
          <w:rFonts w:ascii="Times" w:hAnsi="Times" w:cs="Times"/>
          <w:b/>
          <w:bCs/>
          <w:sz w:val="20"/>
          <w:szCs w:val="20"/>
        </w:rPr>
        <w:t xml:space="preserve">Tabela 10 - Descrição do Caso de Uso </w:t>
      </w:r>
      <w:proofErr w:type="gramStart"/>
      <w:r>
        <w:rPr>
          <w:rFonts w:ascii="Times" w:hAnsi="Times" w:cs="Times"/>
          <w:b/>
          <w:bCs/>
          <w:sz w:val="20"/>
          <w:szCs w:val="20"/>
        </w:rPr>
        <w:t xml:space="preserve">" </w:t>
      </w:r>
      <w:proofErr w:type="gramEnd"/>
      <w:r>
        <w:rPr>
          <w:rFonts w:ascii="Times" w:hAnsi="Times" w:cs="Times"/>
          <w:b/>
          <w:bCs/>
          <w:sz w:val="20"/>
          <w:szCs w:val="20"/>
        </w:rPr>
        <w:t>Emitir  Contas a Receber"</w:t>
      </w:r>
    </w:p>
    <w:p w:rsidR="009E7B39" w:rsidRDefault="009E7B39">
      <w:pPr>
        <w:jc w:val="center"/>
        <w:rPr>
          <w:rFonts w:ascii="Times" w:hAnsi="Times" w:cs="Times"/>
          <w:b/>
          <w:bCs/>
          <w:sz w:val="20"/>
          <w:szCs w:val="20"/>
        </w:rPr>
      </w:pPr>
    </w:p>
    <w:tbl>
      <w:tblPr>
        <w:tblW w:w="9444" w:type="dxa"/>
        <w:tblInd w:w="4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3578"/>
        <w:gridCol w:w="5866"/>
      </w:tblGrid>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Emitir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Contas</w:t>
            </w:r>
            <w:proofErr w:type="spellEnd"/>
            <w:r>
              <w:rPr>
                <w:rFonts w:ascii="Times" w:hAnsi="Times" w:cs="Times"/>
                <w:b/>
                <w:bCs/>
                <w:sz w:val="20"/>
                <w:szCs w:val="20"/>
                <w:lang w:val="en-US"/>
              </w:rPr>
              <w:t xml:space="preserve"> a </w:t>
            </w:r>
            <w:proofErr w:type="spellStart"/>
            <w:r>
              <w:rPr>
                <w:rFonts w:ascii="Times" w:hAnsi="Times" w:cs="Times"/>
                <w:b/>
                <w:bCs/>
                <w:sz w:val="20"/>
                <w:szCs w:val="20"/>
                <w:lang w:val="en-US"/>
              </w:rPr>
              <w:t>Receber</w:t>
            </w:r>
            <w:proofErr w:type="spellEnd"/>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lastRenderedPageBreak/>
              <w:t>Ator</w:t>
            </w:r>
            <w:proofErr w:type="spellEnd"/>
            <w:r>
              <w:rPr>
                <w:rFonts w:ascii="Times" w:hAnsi="Times" w:cs="Times"/>
                <w:sz w:val="20"/>
                <w:szCs w:val="20"/>
                <w:shd w:val="clear" w:color="auto" w:fill="D9D9D9"/>
                <w:lang w:val="en-US"/>
              </w:rPr>
              <w:t xml:space="preserve"> Principal</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Caixa</w:t>
            </w:r>
            <w:proofErr w:type="spellEnd"/>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Este caso uso descreve a etapa de geração do documento de contas a receber.</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Pré-Condições</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Pós-Condições</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Principal</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86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1. Selecionar </w:t>
            </w:r>
            <w:r>
              <w:rPr>
                <w:rFonts w:ascii="Times" w:hAnsi="Times" w:cs="Times"/>
                <w:sz w:val="20"/>
                <w:szCs w:val="20"/>
              </w:rPr>
              <w:t>opção Lançar contas a receber.</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2. Abre tela de lançamento de contas a receber.</w:t>
            </w: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Número do documento é gerado automaticamente.</w:t>
            </w: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6. Salva contas a receber.</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lang w:val="en-U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86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5865"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357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3578"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58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bl>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p w:rsidR="009E7B39" w:rsidRDefault="00455BB9">
      <w:pPr>
        <w:jc w:val="center"/>
        <w:rPr>
          <w:rFonts w:ascii="Times" w:hAnsi="Times" w:cs="Times"/>
          <w:b/>
          <w:bCs/>
          <w:sz w:val="20"/>
          <w:szCs w:val="20"/>
        </w:rPr>
      </w:pPr>
      <w:r>
        <w:rPr>
          <w:rFonts w:ascii="Times" w:hAnsi="Times" w:cs="Times"/>
          <w:b/>
          <w:bCs/>
          <w:sz w:val="20"/>
          <w:szCs w:val="20"/>
        </w:rPr>
        <w:t>Tabela 11- Descrição do Caso de Uso "Registra Compra"</w:t>
      </w:r>
    </w:p>
    <w:p w:rsidR="009E7B39" w:rsidRDefault="009E7B39">
      <w:pPr>
        <w:pStyle w:val="Recuodecorpodetexto"/>
        <w:ind w:left="0"/>
        <w:jc w:val="both"/>
        <w:rPr>
          <w:rFonts w:ascii="Times" w:hAnsi="Times" w:cs="Times"/>
        </w:rPr>
      </w:pPr>
    </w:p>
    <w:tbl>
      <w:tblPr>
        <w:tblW w:w="9444" w:type="dxa"/>
        <w:tblInd w:w="4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5532"/>
        <w:gridCol w:w="3912"/>
      </w:tblGrid>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lastRenderedPageBreak/>
              <w:t xml:space="preserve">Nome do Caso </w:t>
            </w:r>
            <w:r>
              <w:rPr>
                <w:rFonts w:ascii="Times" w:hAnsi="Times" w:cs="Times"/>
                <w:b/>
                <w:bCs/>
                <w:sz w:val="20"/>
                <w:szCs w:val="20"/>
                <w:shd w:val="clear" w:color="auto" w:fill="D9D9D9"/>
              </w:rPr>
              <w:t>de Uso</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b/>
                <w:bCs/>
                <w:sz w:val="20"/>
                <w:szCs w:val="20"/>
                <w:lang w:val="en-US"/>
              </w:rPr>
              <w:t xml:space="preserve">Registrar </w:t>
            </w:r>
            <w:proofErr w:type="spellStart"/>
            <w:r>
              <w:rPr>
                <w:rFonts w:ascii="Times" w:hAnsi="Times" w:cs="Times"/>
                <w:b/>
                <w:bCs/>
                <w:sz w:val="20"/>
                <w:szCs w:val="20"/>
                <w:lang w:val="en-US"/>
              </w:rPr>
              <w:t>Compra</w:t>
            </w:r>
            <w:proofErr w:type="spellEnd"/>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Este caso uso descreve a etapa de lançamento de entrada de mercadoria na empresa.</w:t>
            </w: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Pré-Condições</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N/S</w:t>
            </w: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Pós-Condições</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Gerar contas a pagar</w:t>
            </w:r>
          </w:p>
          <w:p w:rsidR="009E7B39" w:rsidRDefault="00455BB9">
            <w:pPr>
              <w:rPr>
                <w:rFonts w:ascii="Times" w:hAnsi="Times" w:cs="Times"/>
              </w:rPr>
            </w:pPr>
            <w:r>
              <w:rPr>
                <w:rFonts w:ascii="Times" w:hAnsi="Times" w:cs="Times"/>
                <w:sz w:val="20"/>
                <w:szCs w:val="20"/>
              </w:rPr>
              <w:t xml:space="preserve"> </w:t>
            </w:r>
            <w:proofErr w:type="gramStart"/>
            <w:r>
              <w:rPr>
                <w:rFonts w:ascii="Times" w:hAnsi="Times" w:cs="Times"/>
                <w:sz w:val="20"/>
                <w:szCs w:val="20"/>
              </w:rPr>
              <w:t>lançar</w:t>
            </w:r>
            <w:proofErr w:type="gramEnd"/>
            <w:r>
              <w:rPr>
                <w:rFonts w:ascii="Times" w:hAnsi="Times" w:cs="Times"/>
                <w:sz w:val="20"/>
                <w:szCs w:val="20"/>
              </w:rPr>
              <w:t xml:space="preserve"> estoque</w:t>
            </w: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Principal</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391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2. Apresenta tela de lançamento do pedido de compra.</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3. Informa o fornecedor e os produtos que estão chegando </w:t>
            </w:r>
            <w:proofErr w:type="gramStart"/>
            <w:r>
              <w:rPr>
                <w:rFonts w:ascii="Times" w:hAnsi="Times" w:cs="Times"/>
                <w:sz w:val="20"/>
                <w:szCs w:val="20"/>
              </w:rPr>
              <w:t>a</w:t>
            </w:r>
            <w:proofErr w:type="gramEnd"/>
            <w:r>
              <w:rPr>
                <w:rFonts w:ascii="Times" w:hAnsi="Times" w:cs="Times"/>
                <w:sz w:val="20"/>
                <w:szCs w:val="20"/>
              </w:rPr>
              <w:t xml:space="preserve"> empresa, </w:t>
            </w:r>
            <w:proofErr w:type="spellStart"/>
            <w:r>
              <w:rPr>
                <w:rFonts w:ascii="Times" w:hAnsi="Times" w:cs="Times"/>
                <w:sz w:val="20"/>
                <w:szCs w:val="20"/>
              </w:rPr>
              <w:t>juntamento</w:t>
            </w:r>
            <w:proofErr w:type="spellEnd"/>
            <w:r>
              <w:rPr>
                <w:rFonts w:ascii="Times" w:hAnsi="Times" w:cs="Times"/>
                <w:sz w:val="20"/>
                <w:szCs w:val="20"/>
              </w:rPr>
              <w:t xml:space="preserve"> com seu preço e valor de </w:t>
            </w:r>
            <w:r>
              <w:rPr>
                <w:rFonts w:ascii="Times" w:hAnsi="Times" w:cs="Times"/>
                <w:sz w:val="20"/>
                <w:szCs w:val="20"/>
              </w:rPr>
              <w:t>estoque.</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Grava as informações e alimenta o estoque.</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5. Gera </w:t>
            </w:r>
            <w:proofErr w:type="spellStart"/>
            <w:r>
              <w:rPr>
                <w:rFonts w:ascii="Times" w:hAnsi="Times" w:cs="Times"/>
                <w:sz w:val="20"/>
                <w:szCs w:val="20"/>
                <w:lang w:val="en-US"/>
              </w:rPr>
              <w:t>documento</w:t>
            </w:r>
            <w:proofErr w:type="spellEnd"/>
            <w:r>
              <w:rPr>
                <w:rFonts w:ascii="Times" w:hAnsi="Times" w:cs="Times"/>
                <w:sz w:val="20"/>
                <w:szCs w:val="20"/>
                <w:lang w:val="en-US"/>
              </w:rPr>
              <w:t xml:space="preserve"> de </w:t>
            </w:r>
            <w:proofErr w:type="spellStart"/>
            <w:r>
              <w:rPr>
                <w:rFonts w:ascii="Times" w:hAnsi="Times" w:cs="Times"/>
                <w:sz w:val="20"/>
                <w:szCs w:val="20"/>
                <w:lang w:val="en-US"/>
              </w:rPr>
              <w:t>despesa</w:t>
            </w:r>
            <w:proofErr w:type="spellEnd"/>
            <w:r>
              <w:rPr>
                <w:rFonts w:ascii="Times" w:hAnsi="Times" w:cs="Times"/>
                <w:sz w:val="20"/>
                <w:szCs w:val="20"/>
                <w:lang w:val="en-US"/>
              </w:rPr>
              <w:t>.</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5531"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9E7B39">
            <w:pPr>
              <w:rPr>
                <w:rFonts w:ascii="Times" w:hAnsi="Times" w:cs="Times"/>
              </w:rPr>
            </w:pPr>
          </w:p>
        </w:tc>
        <w:tc>
          <w:tcPr>
            <w:tcW w:w="3912"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553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3912"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bl>
    <w:p w:rsidR="009E7B39" w:rsidRDefault="009E7B39">
      <w:pPr>
        <w:pStyle w:val="Recuodecorpodetexto"/>
        <w:ind w:left="0"/>
        <w:jc w:val="both"/>
        <w:rPr>
          <w:rFonts w:ascii="Times" w:hAnsi="Times" w:cs="Times"/>
        </w:rPr>
      </w:pPr>
    </w:p>
    <w:p w:rsidR="009E7B39" w:rsidRDefault="009E7B39">
      <w:pPr>
        <w:pStyle w:val="Recuodecorpodetexto"/>
        <w:ind w:left="0"/>
        <w:jc w:val="both"/>
        <w:rPr>
          <w:rFonts w:ascii="Times" w:hAnsi="Times" w:cs="Times"/>
        </w:rPr>
      </w:pPr>
    </w:p>
    <w:tbl>
      <w:tblPr>
        <w:tblW w:w="10280" w:type="dxa"/>
        <w:jc w:val="center"/>
        <w:tblLook w:val="0000" w:firstRow="0" w:lastRow="0" w:firstColumn="0" w:lastColumn="0" w:noHBand="0" w:noVBand="0"/>
      </w:tblPr>
      <w:tblGrid>
        <w:gridCol w:w="4272"/>
        <w:gridCol w:w="6008"/>
      </w:tblGrid>
      <w:tr w:rsidR="009E7B39">
        <w:trPr>
          <w:jc w:val="center"/>
        </w:trPr>
        <w:tc>
          <w:tcPr>
            <w:tcW w:w="10279" w:type="dxa"/>
            <w:gridSpan w:val="2"/>
            <w:shd w:val="clear" w:color="auto" w:fill="auto"/>
          </w:tcPr>
          <w:p w:rsidR="009E7B39" w:rsidRDefault="00455BB9">
            <w:pPr>
              <w:jc w:val="center"/>
            </w:pPr>
            <w:bookmarkStart w:id="42" w:name="_Toc373366958"/>
            <w:r>
              <w:rPr>
                <w:rFonts w:ascii="Times" w:hAnsi="Times" w:cs="Times"/>
                <w:b/>
                <w:bCs/>
                <w:sz w:val="20"/>
                <w:szCs w:val="20"/>
              </w:rPr>
              <w:t xml:space="preserve">Tabela 12 </w:t>
            </w:r>
            <w:r>
              <w:rPr>
                <w:rFonts w:ascii="Times" w:hAnsi="Times" w:cs="Times"/>
                <w:b/>
                <w:bCs/>
                <w:sz w:val="20"/>
                <w:szCs w:val="20"/>
              </w:rPr>
              <w:fldChar w:fldCharType="begin"/>
            </w:r>
            <w:r>
              <w:instrText>SEQ Tabela \* ARABIC</w:instrText>
            </w:r>
            <w:r>
              <w:fldChar w:fldCharType="separate"/>
            </w:r>
            <w:proofErr w:type="gramStart"/>
            <w:r>
              <w:t>3</w:t>
            </w:r>
            <w:proofErr w:type="gramEnd"/>
            <w:r>
              <w:fldChar w:fldCharType="end"/>
            </w:r>
            <w:bookmarkEnd w:id="42"/>
            <w:r>
              <w:rPr>
                <w:rFonts w:ascii="Times" w:hAnsi="Times" w:cs="Times"/>
                <w:b/>
                <w:bCs/>
                <w:sz w:val="20"/>
                <w:szCs w:val="20"/>
              </w:rPr>
              <w:t xml:space="preserve">- </w:t>
            </w:r>
            <w:r>
              <w:rPr>
                <w:rFonts w:ascii="Times" w:hAnsi="Times" w:cs="Times"/>
                <w:b/>
                <w:bCs/>
                <w:sz w:val="20"/>
                <w:szCs w:val="20"/>
              </w:rPr>
              <w:t>Descrição do Caso de Uso "Lançar Estoque"</w:t>
            </w:r>
          </w:p>
          <w:p w:rsidR="009E7B39" w:rsidRDefault="009E7B39">
            <w:pPr>
              <w:jc w:val="center"/>
              <w:rPr>
                <w:rFonts w:ascii="Times" w:hAnsi="Times" w:cs="Times"/>
                <w:b/>
                <w:bCs/>
                <w:sz w:val="20"/>
                <w:szCs w:val="20"/>
              </w:rPr>
            </w:pPr>
          </w:p>
          <w:tbl>
            <w:tblPr>
              <w:tblW w:w="9444"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000" w:firstRow="0" w:lastRow="0" w:firstColumn="0" w:lastColumn="0" w:noHBand="0" w:noVBand="0"/>
            </w:tblPr>
            <w:tblGrid>
              <w:gridCol w:w="4938"/>
              <w:gridCol w:w="4506"/>
            </w:tblGrid>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b/>
                      <w:bCs/>
                      <w:sz w:val="20"/>
                      <w:szCs w:val="20"/>
                      <w:lang w:val="en-US"/>
                    </w:rPr>
                    <w:t>Lançar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Estoque</w:t>
                  </w:r>
                  <w:proofErr w:type="spellEnd"/>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lastRenderedPageBreak/>
                    <w:t>Ator</w:t>
                  </w:r>
                  <w:proofErr w:type="spellEnd"/>
                  <w:r>
                    <w:rPr>
                      <w:rFonts w:ascii="Times" w:hAnsi="Times" w:cs="Times"/>
                      <w:sz w:val="20"/>
                      <w:szCs w:val="20"/>
                      <w:shd w:val="clear" w:color="auto" w:fill="D9D9D9"/>
                      <w:lang w:val="en-US"/>
                    </w:rPr>
                    <w:t xml:space="preserve"> Principal</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Este caso uso descreve a etapa de geração do documento de contas a receber.</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Pré-Condições</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rPr>
                  </w:pPr>
                  <w:r>
                    <w:rPr>
                      <w:rFonts w:ascii="Times" w:hAnsi="Times" w:cs="Times"/>
                      <w:sz w:val="20"/>
                      <w:szCs w:val="20"/>
                      <w:shd w:val="clear" w:color="auto" w:fill="D9D9D9"/>
                    </w:rPr>
                    <w:t>Pós-Condições</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sz w:val="20"/>
                      <w:szCs w:val="20"/>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rPr>
                  </w:pPr>
                  <w:r>
                    <w:rPr>
                      <w:rFonts w:ascii="Times" w:hAnsi="Times" w:cs="Times"/>
                      <w:b/>
                      <w:bCs/>
                      <w:sz w:val="20"/>
                      <w:szCs w:val="20"/>
                      <w:shd w:val="clear" w:color="auto" w:fill="D9D9D9"/>
                    </w:rPr>
                    <w:t>Fluxo Principal</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50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r>
                    <w:rPr>
                      <w:rFonts w:ascii="Times" w:hAnsi="Times" w:cs="Times"/>
                      <w:sz w:val="20"/>
                      <w:szCs w:val="20"/>
                    </w:rPr>
                    <w:t>2. Abre tela de lançamento de estoque de produtos.</w:t>
                  </w: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4. Número do lançamento é gerado automaticamente.</w:t>
                  </w: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5. Preenche as </w:t>
                  </w:r>
                  <w:r>
                    <w:rPr>
                      <w:rFonts w:ascii="Times" w:hAnsi="Times" w:cs="Times"/>
                      <w:sz w:val="20"/>
                      <w:szCs w:val="20"/>
                    </w:rPr>
                    <w:t xml:space="preserve">informações do formulário, como </w:t>
                  </w:r>
                  <w:proofErr w:type="gramStart"/>
                  <w:r>
                    <w:rPr>
                      <w:rFonts w:ascii="Times" w:hAnsi="Times" w:cs="Times"/>
                      <w:sz w:val="20"/>
                      <w:szCs w:val="20"/>
                    </w:rPr>
                    <w:t>produto ,</w:t>
                  </w:r>
                  <w:proofErr w:type="gramEnd"/>
                  <w:r>
                    <w:rPr>
                      <w:rFonts w:ascii="Times" w:hAnsi="Times" w:cs="Times"/>
                      <w:sz w:val="20"/>
                      <w:szCs w:val="20"/>
                    </w:rPr>
                    <w:t xml:space="preserve"> quantidade do produtos.</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rPr>
                  </w:pPr>
                  <w:r>
                    <w:rPr>
                      <w:rFonts w:ascii="Times" w:hAnsi="Times" w:cs="Times"/>
                      <w:sz w:val="20"/>
                      <w:szCs w:val="20"/>
                    </w:rPr>
                    <w:t>6. Salva o lançamento de estoque para determinado produto.</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sz w:val="20"/>
                      <w:szCs w:val="20"/>
                    </w:rPr>
                  </w:pPr>
                  <w:proofErr w:type="gramStart"/>
                  <w:r>
                    <w:rPr>
                      <w:rFonts w:ascii="Times" w:hAnsi="Times" w:cs="Times"/>
                      <w:sz w:val="20"/>
                      <w:szCs w:val="20"/>
                    </w:rPr>
                    <w:t>1.</w:t>
                  </w:r>
                  <w:proofErr w:type="gramEnd"/>
                  <w:r>
                    <w:rPr>
                      <w:rFonts w:ascii="Times" w:hAnsi="Times" w:cs="Times"/>
                      <w:sz w:val="20"/>
                      <w:szCs w:val="20"/>
                    </w:rPr>
                    <w:t>Produto precisa estar cadastrado na base.</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50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9E7B39">
                  <w:pPr>
                    <w:rPr>
                      <w:rFonts w:ascii="Times" w:hAnsi="Times" w:cs="Times"/>
                      <w:lang w:val="en-US"/>
                    </w:rPr>
                  </w:pP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4506"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c>
                <w:tcPr>
                  <w:tcW w:w="493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c>
                <w:tcPr>
                  <w:tcW w:w="4937" w:type="dxa"/>
                  <w:tcBorders>
                    <w:top w:val="single" w:sz="8" w:space="0" w:color="000001"/>
                    <w:left w:val="single" w:sz="8" w:space="0" w:color="000001"/>
                    <w:bottom w:val="single" w:sz="8" w:space="0" w:color="000001"/>
                    <w:right w:val="single" w:sz="8" w:space="0" w:color="000001"/>
                  </w:tcBorders>
                  <w:shd w:val="solid" w:color="D9D9D9" w:fill="D9D9D9"/>
                  <w:tcMar>
                    <w:left w:w="5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450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9E7B39" w:rsidRDefault="00455BB9">
                  <w:pPr>
                    <w:rPr>
                      <w:rFonts w:ascii="Times" w:hAnsi="Times" w:cs="Times"/>
                      <w:lang w:val="en-US"/>
                    </w:rPr>
                  </w:pPr>
                  <w:r>
                    <w:rPr>
                      <w:rFonts w:ascii="Times" w:hAnsi="Times" w:cs="Times"/>
                      <w:sz w:val="20"/>
                      <w:szCs w:val="20"/>
                      <w:lang w:val="en-US"/>
                    </w:rPr>
                    <w:t xml:space="preserve"> </w:t>
                  </w:r>
                </w:p>
              </w:tc>
            </w:tr>
          </w:tbl>
          <w:p w:rsidR="009E7B39" w:rsidRDefault="009E7B39">
            <w:pPr>
              <w:jc w:val="center"/>
              <w:rPr>
                <w:rFonts w:ascii="Times" w:hAnsi="Times" w:cs="Times"/>
                <w:b/>
                <w:bCs/>
                <w:sz w:val="20"/>
                <w:szCs w:val="20"/>
              </w:rPr>
            </w:pPr>
          </w:p>
          <w:p w:rsidR="009E7B39" w:rsidRDefault="009E7B39">
            <w:pPr>
              <w:jc w:val="center"/>
              <w:rPr>
                <w:rFonts w:ascii="Times" w:hAnsi="Times" w:cs="Times"/>
                <w:b/>
                <w:bCs/>
                <w:sz w:val="20"/>
                <w:szCs w:val="20"/>
              </w:rPr>
            </w:pPr>
          </w:p>
        </w:tc>
      </w:tr>
      <w:tr w:rsidR="009E7B39">
        <w:trPr>
          <w:jc w:val="center"/>
        </w:trPr>
        <w:tc>
          <w:tcPr>
            <w:tcW w:w="10279" w:type="dxa"/>
            <w:gridSpan w:val="2"/>
            <w:shd w:val="clear" w:color="auto" w:fill="auto"/>
          </w:tcPr>
          <w:p w:rsidR="009E7B39" w:rsidRDefault="009E7B39">
            <w:pPr>
              <w:jc w:val="center"/>
              <w:rPr>
                <w:rFonts w:ascii="Times" w:hAnsi="Times" w:cs="Times"/>
                <w:sz w:val="20"/>
                <w:szCs w:val="20"/>
              </w:rPr>
            </w:pPr>
          </w:p>
          <w:p w:rsidR="009E7B39" w:rsidRDefault="00455BB9">
            <w:pPr>
              <w:jc w:val="center"/>
              <w:rPr>
                <w:rFonts w:ascii="Times" w:hAnsi="Times" w:cs="Times"/>
                <w:b/>
                <w:bCs/>
                <w:sz w:val="20"/>
                <w:szCs w:val="20"/>
              </w:rPr>
            </w:pPr>
            <w:r>
              <w:rPr>
                <w:rFonts w:ascii="Times" w:hAnsi="Times" w:cs="Times"/>
                <w:b/>
                <w:bCs/>
                <w:sz w:val="20"/>
                <w:szCs w:val="20"/>
              </w:rPr>
              <w:t>Tabela 13 - Descrição do Caso de Uso "Gerar Contas a Pagar"</w:t>
            </w:r>
          </w:p>
          <w:p w:rsidR="009E7B39" w:rsidRDefault="00455BB9">
            <w:pPr>
              <w:jc w:val="center"/>
              <w:rPr>
                <w:rFonts w:ascii="Times" w:hAnsi="Times" w:cs="Times"/>
                <w:sz w:val="20"/>
                <w:szCs w:val="20"/>
              </w:rPr>
            </w:pPr>
            <w:r>
              <w:rPr>
                <w:rFonts w:ascii="Times" w:hAnsi="Times" w:cs="Times"/>
                <w:sz w:val="20"/>
                <w:szCs w:val="20"/>
              </w:rPr>
              <w:t xml:space="preserve"> </w:t>
            </w:r>
          </w:p>
        </w:tc>
      </w:tr>
      <w:tr w:rsidR="009E7B39">
        <w:trPr>
          <w:jc w:val="center"/>
        </w:trPr>
        <w:tc>
          <w:tcPr>
            <w:tcW w:w="10279" w:type="dxa"/>
            <w:gridSpan w:val="2"/>
            <w:shd w:val="clear" w:color="auto" w:fill="auto"/>
          </w:tcPr>
          <w:p w:rsidR="009E7B39" w:rsidRDefault="009E7B39">
            <w:pPr>
              <w:jc w:val="center"/>
              <w:rPr>
                <w:rFonts w:ascii="Times" w:hAnsi="Times" w:cs="Times"/>
                <w:b/>
                <w:bCs/>
                <w:sz w:val="20"/>
                <w:szCs w:val="20"/>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b/>
                <w:bCs/>
                <w:sz w:val="20"/>
                <w:szCs w:val="20"/>
                <w:lang w:val="en-US"/>
              </w:rPr>
              <w:t>Gerar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Contas</w:t>
            </w:r>
            <w:proofErr w:type="spellEnd"/>
            <w:r>
              <w:rPr>
                <w:rFonts w:ascii="Times" w:hAnsi="Times" w:cs="Times"/>
                <w:b/>
                <w:bCs/>
                <w:sz w:val="20"/>
                <w:szCs w:val="20"/>
                <w:lang w:val="en-US"/>
              </w:rPr>
              <w:t xml:space="preserve"> a </w:t>
            </w:r>
            <w:proofErr w:type="spellStart"/>
            <w:r>
              <w:rPr>
                <w:rFonts w:ascii="Times" w:hAnsi="Times" w:cs="Times"/>
                <w:b/>
                <w:bCs/>
                <w:sz w:val="20"/>
                <w:szCs w:val="20"/>
                <w:lang w:val="en-US"/>
              </w:rPr>
              <w:t>Pagar</w:t>
            </w:r>
            <w:proofErr w:type="spellEnd"/>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Principal</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Este caso uso descreve a etapa de geração do documento de contas a pagar.</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Pré-Condições</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Pós-Condições</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sz w:val="20"/>
                <w:szCs w:val="20"/>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rPr>
            </w:pPr>
            <w:r>
              <w:rPr>
                <w:rFonts w:ascii="Times" w:hAnsi="Times" w:cs="Times"/>
                <w:b/>
                <w:bCs/>
                <w:sz w:val="20"/>
                <w:szCs w:val="20"/>
                <w:shd w:val="clear" w:color="auto" w:fill="D9D9D9"/>
              </w:rPr>
              <w:t>Fluxo Principal</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007"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sz w:val="20"/>
                <w:szCs w:val="20"/>
              </w:rPr>
            </w:pPr>
            <w:r>
              <w:rPr>
                <w:rFonts w:ascii="Times" w:hAnsi="Times" w:cs="Times"/>
                <w:sz w:val="20"/>
                <w:szCs w:val="20"/>
              </w:rPr>
              <w:t xml:space="preserve">2. Abre tela </w:t>
            </w:r>
            <w:r>
              <w:rPr>
                <w:rFonts w:ascii="Times" w:hAnsi="Times" w:cs="Times"/>
                <w:sz w:val="20"/>
                <w:szCs w:val="20"/>
              </w:rPr>
              <w:t>de lançamento de contas a pagar.</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4. Informa manualmente o número do documento.</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6. Salva contas a pagar.</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Restrições/Validações</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sz w:val="20"/>
                <w:szCs w:val="20"/>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007"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007"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4272"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6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bl>
    <w:p w:rsidR="009E7B39" w:rsidRDefault="009E7B39">
      <w:pPr>
        <w:pStyle w:val="Recuodecorpodetexto"/>
        <w:ind w:left="0"/>
        <w:jc w:val="both"/>
        <w:rPr>
          <w:rFonts w:ascii="Times" w:hAnsi="Times" w:cs="Times"/>
        </w:rPr>
      </w:pPr>
    </w:p>
    <w:tbl>
      <w:tblPr>
        <w:tblW w:w="10280" w:type="dxa"/>
        <w:jc w:val="center"/>
        <w:tblLook w:val="0000" w:firstRow="0" w:lastRow="0" w:firstColumn="0" w:lastColumn="0" w:noHBand="0" w:noVBand="0"/>
      </w:tblPr>
      <w:tblGrid>
        <w:gridCol w:w="3949"/>
        <w:gridCol w:w="6331"/>
      </w:tblGrid>
      <w:tr w:rsidR="009E7B39">
        <w:trPr>
          <w:jc w:val="center"/>
        </w:trPr>
        <w:tc>
          <w:tcPr>
            <w:tcW w:w="10279" w:type="dxa"/>
            <w:gridSpan w:val="2"/>
            <w:shd w:val="clear" w:color="auto" w:fill="auto"/>
          </w:tcPr>
          <w:p w:rsidR="009E7B39" w:rsidRDefault="009E7B39">
            <w:pPr>
              <w:jc w:val="center"/>
              <w:rPr>
                <w:rFonts w:ascii="Times" w:hAnsi="Times" w:cs="Times"/>
                <w:sz w:val="20"/>
                <w:szCs w:val="20"/>
              </w:rPr>
            </w:pPr>
          </w:p>
          <w:p w:rsidR="009E7B39" w:rsidRDefault="00455BB9">
            <w:pPr>
              <w:jc w:val="center"/>
              <w:rPr>
                <w:rFonts w:ascii="Times" w:hAnsi="Times" w:cs="Times"/>
                <w:b/>
                <w:bCs/>
                <w:sz w:val="20"/>
                <w:szCs w:val="20"/>
              </w:rPr>
            </w:pPr>
            <w:r>
              <w:rPr>
                <w:rFonts w:ascii="Times" w:hAnsi="Times" w:cs="Times"/>
                <w:b/>
                <w:bCs/>
                <w:sz w:val="20"/>
                <w:szCs w:val="20"/>
              </w:rPr>
              <w:t xml:space="preserve">Tabela 14 - Descrição do Caso de Uso </w:t>
            </w:r>
            <w:proofErr w:type="gramStart"/>
            <w:r>
              <w:rPr>
                <w:rFonts w:ascii="Times" w:hAnsi="Times" w:cs="Times"/>
                <w:b/>
                <w:bCs/>
                <w:sz w:val="20"/>
                <w:szCs w:val="20"/>
              </w:rPr>
              <w:t xml:space="preserve">" </w:t>
            </w:r>
            <w:proofErr w:type="gramEnd"/>
            <w:r>
              <w:rPr>
                <w:rFonts w:ascii="Times" w:hAnsi="Times" w:cs="Times"/>
                <w:b/>
                <w:bCs/>
                <w:sz w:val="20"/>
                <w:szCs w:val="20"/>
              </w:rPr>
              <w:t>Emitir  Contas a Pagar"</w:t>
            </w:r>
          </w:p>
          <w:p w:rsidR="009E7B39" w:rsidRDefault="00455BB9">
            <w:pPr>
              <w:jc w:val="center"/>
              <w:rPr>
                <w:rFonts w:ascii="Times" w:hAnsi="Times" w:cs="Times"/>
                <w:sz w:val="20"/>
                <w:szCs w:val="20"/>
              </w:rPr>
            </w:pPr>
            <w:r>
              <w:rPr>
                <w:rFonts w:ascii="Times" w:hAnsi="Times" w:cs="Times"/>
                <w:sz w:val="20"/>
                <w:szCs w:val="20"/>
              </w:rPr>
              <w:t xml:space="preserve"> </w:t>
            </w:r>
          </w:p>
        </w:tc>
      </w:tr>
      <w:tr w:rsidR="009E7B39">
        <w:trPr>
          <w:jc w:val="center"/>
        </w:trPr>
        <w:tc>
          <w:tcPr>
            <w:tcW w:w="10279" w:type="dxa"/>
            <w:gridSpan w:val="2"/>
            <w:shd w:val="clear" w:color="auto" w:fill="auto"/>
          </w:tcPr>
          <w:p w:rsidR="009E7B39" w:rsidRDefault="009E7B39">
            <w:pPr>
              <w:jc w:val="center"/>
              <w:rPr>
                <w:rFonts w:ascii="Times" w:hAnsi="Times" w:cs="Times"/>
                <w:b/>
                <w:bCs/>
                <w:sz w:val="20"/>
                <w:szCs w:val="20"/>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b/>
                <w:bCs/>
                <w:sz w:val="20"/>
                <w:szCs w:val="20"/>
                <w:shd w:val="clear" w:color="auto" w:fill="D9D9D9"/>
              </w:rPr>
              <w:t>Nome do Caso de Uso</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b/>
                <w:bCs/>
                <w:sz w:val="20"/>
                <w:szCs w:val="20"/>
                <w:lang w:val="en-US"/>
              </w:rPr>
              <w:t>Gerar</w:t>
            </w:r>
            <w:proofErr w:type="spellEnd"/>
            <w:r>
              <w:rPr>
                <w:rFonts w:ascii="Times" w:hAnsi="Times" w:cs="Times"/>
                <w:b/>
                <w:bCs/>
                <w:sz w:val="20"/>
                <w:szCs w:val="20"/>
                <w:lang w:val="en-US"/>
              </w:rPr>
              <w:t xml:space="preserve"> </w:t>
            </w:r>
            <w:proofErr w:type="spellStart"/>
            <w:r>
              <w:rPr>
                <w:rFonts w:ascii="Times" w:hAnsi="Times" w:cs="Times"/>
                <w:b/>
                <w:bCs/>
                <w:sz w:val="20"/>
                <w:szCs w:val="20"/>
                <w:lang w:val="en-US"/>
              </w:rPr>
              <w:t>Contas</w:t>
            </w:r>
            <w:proofErr w:type="spellEnd"/>
            <w:r>
              <w:rPr>
                <w:rFonts w:ascii="Times" w:hAnsi="Times" w:cs="Times"/>
                <w:b/>
                <w:bCs/>
                <w:sz w:val="20"/>
                <w:szCs w:val="20"/>
                <w:lang w:val="en-US"/>
              </w:rPr>
              <w:t xml:space="preserve"> a </w:t>
            </w:r>
            <w:proofErr w:type="spellStart"/>
            <w:r>
              <w:rPr>
                <w:rFonts w:ascii="Times" w:hAnsi="Times" w:cs="Times"/>
                <w:b/>
                <w:bCs/>
                <w:sz w:val="20"/>
                <w:szCs w:val="20"/>
                <w:lang w:val="en-US"/>
              </w:rPr>
              <w:t>Pagar</w:t>
            </w:r>
            <w:proofErr w:type="spellEnd"/>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Caso</w:t>
            </w:r>
            <w:proofErr w:type="spellEnd"/>
            <w:r>
              <w:rPr>
                <w:rFonts w:ascii="Times" w:hAnsi="Times" w:cs="Times"/>
                <w:sz w:val="20"/>
                <w:szCs w:val="20"/>
                <w:shd w:val="clear" w:color="auto" w:fill="D9D9D9"/>
                <w:lang w:val="en-US"/>
              </w:rPr>
              <w:t xml:space="preserve"> de </w:t>
            </w:r>
            <w:proofErr w:type="spellStart"/>
            <w:r>
              <w:rPr>
                <w:rFonts w:ascii="Times" w:hAnsi="Times" w:cs="Times"/>
                <w:sz w:val="20"/>
                <w:szCs w:val="20"/>
                <w:shd w:val="clear" w:color="auto" w:fill="D9D9D9"/>
                <w:lang w:val="en-US"/>
              </w:rPr>
              <w:t>Uso</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Geral</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w:t>
            </w:r>
            <w:proofErr w:type="spellEnd"/>
            <w:r>
              <w:rPr>
                <w:rFonts w:ascii="Times" w:hAnsi="Times" w:cs="Times"/>
                <w:sz w:val="20"/>
                <w:szCs w:val="20"/>
                <w:shd w:val="clear" w:color="auto" w:fill="D9D9D9"/>
                <w:lang w:val="en-US"/>
              </w:rPr>
              <w:t xml:space="preserve"> </w:t>
            </w:r>
            <w:r>
              <w:rPr>
                <w:rFonts w:ascii="Times" w:hAnsi="Times" w:cs="Times"/>
                <w:sz w:val="20"/>
                <w:szCs w:val="20"/>
                <w:shd w:val="clear" w:color="auto" w:fill="D9D9D9"/>
                <w:lang w:val="en-US"/>
              </w:rPr>
              <w:t>Principal</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lang w:val="en-US"/>
              </w:rPr>
              <w:t>Gerente</w:t>
            </w:r>
            <w:proofErr w:type="spellEnd"/>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Atores</w:t>
            </w:r>
            <w:proofErr w:type="spellEnd"/>
            <w:r>
              <w:rPr>
                <w:rFonts w:ascii="Times" w:hAnsi="Times" w:cs="Times"/>
                <w:sz w:val="20"/>
                <w:szCs w:val="20"/>
                <w:shd w:val="clear" w:color="auto" w:fill="D9D9D9"/>
                <w:lang w:val="en-US"/>
              </w:rPr>
              <w:t xml:space="preserve"> </w:t>
            </w:r>
            <w:proofErr w:type="spellStart"/>
            <w:r>
              <w:rPr>
                <w:rFonts w:ascii="Times" w:hAnsi="Times" w:cs="Times"/>
                <w:sz w:val="20"/>
                <w:szCs w:val="20"/>
                <w:shd w:val="clear" w:color="auto" w:fill="D9D9D9"/>
                <w:lang w:val="en-US"/>
              </w:rPr>
              <w:t>Secundários</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Resumo</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Este caso uso descreve a etapa de geração de </w:t>
            </w:r>
            <w:proofErr w:type="spellStart"/>
            <w:r>
              <w:rPr>
                <w:rFonts w:ascii="Times" w:hAnsi="Times" w:cs="Times"/>
                <w:sz w:val="20"/>
                <w:szCs w:val="20"/>
              </w:rPr>
              <w:t>relatorio</w:t>
            </w:r>
            <w:proofErr w:type="spellEnd"/>
            <w:r>
              <w:rPr>
                <w:rFonts w:ascii="Times" w:hAnsi="Times" w:cs="Times"/>
                <w:sz w:val="20"/>
                <w:szCs w:val="20"/>
              </w:rPr>
              <w:t xml:space="preserve"> do documento de contas a pagar.</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Pré-Condições</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Pós-Condições</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sz w:val="20"/>
                <w:szCs w:val="20"/>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rPr>
            </w:pPr>
            <w:r>
              <w:rPr>
                <w:rFonts w:ascii="Times" w:hAnsi="Times" w:cs="Times"/>
                <w:b/>
                <w:bCs/>
                <w:sz w:val="20"/>
                <w:szCs w:val="20"/>
                <w:shd w:val="clear" w:color="auto" w:fill="D9D9D9"/>
              </w:rPr>
              <w:t>Fluxo Principal</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330"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1. Selecionar opção</w:t>
            </w:r>
            <w:proofErr w:type="gramStart"/>
            <w:r>
              <w:rPr>
                <w:rFonts w:ascii="Times" w:hAnsi="Times" w:cs="Times"/>
                <w:sz w:val="20"/>
                <w:szCs w:val="20"/>
              </w:rPr>
              <w:t xml:space="preserve">  </w:t>
            </w:r>
            <w:proofErr w:type="gramEnd"/>
            <w:r>
              <w:rPr>
                <w:rFonts w:ascii="Times" w:hAnsi="Times" w:cs="Times"/>
                <w:sz w:val="20"/>
                <w:szCs w:val="20"/>
              </w:rPr>
              <w:t xml:space="preserve">emitir  contas a </w:t>
            </w:r>
            <w:r>
              <w:rPr>
                <w:rFonts w:ascii="Times" w:hAnsi="Times" w:cs="Times"/>
                <w:sz w:val="20"/>
                <w:szCs w:val="20"/>
              </w:rPr>
              <w:t>pagar.</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sz w:val="20"/>
                <w:szCs w:val="20"/>
              </w:rPr>
            </w:pPr>
            <w:r>
              <w:rPr>
                <w:rFonts w:ascii="Times" w:hAnsi="Times" w:cs="Times"/>
                <w:sz w:val="20"/>
                <w:szCs w:val="20"/>
              </w:rPr>
              <w:t>2. Abre tela de lançamento de contas a pagar.</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4. Informa manualmente o número do documento.</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rPr>
              <w:t>6. Salva contas a pagar.</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rPr>
            </w:pPr>
            <w:r>
              <w:rPr>
                <w:rFonts w:ascii="Times" w:hAnsi="Times" w:cs="Times"/>
                <w:sz w:val="20"/>
                <w:szCs w:val="20"/>
                <w:shd w:val="clear" w:color="auto" w:fill="D9D9D9"/>
              </w:rPr>
              <w:t>Restrições/Validações</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sz w:val="20"/>
                <w:szCs w:val="20"/>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Alternativo</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330"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jc w:val="center"/>
              <w:rPr>
                <w:rFonts w:ascii="Times" w:hAnsi="Times" w:cs="Times"/>
                <w:lang w:val="en-US"/>
              </w:rPr>
            </w:pPr>
            <w:proofErr w:type="spellStart"/>
            <w:r>
              <w:rPr>
                <w:rFonts w:ascii="Times" w:hAnsi="Times" w:cs="Times"/>
                <w:b/>
                <w:bCs/>
                <w:sz w:val="20"/>
                <w:szCs w:val="20"/>
                <w:shd w:val="clear" w:color="auto" w:fill="D9D9D9"/>
                <w:lang w:val="en-US"/>
              </w:rPr>
              <w:t>Fluxo</w:t>
            </w:r>
            <w:proofErr w:type="spellEnd"/>
            <w:r>
              <w:rPr>
                <w:rFonts w:ascii="Times" w:hAnsi="Times" w:cs="Times"/>
                <w:b/>
                <w:bCs/>
                <w:sz w:val="20"/>
                <w:szCs w:val="20"/>
                <w:shd w:val="clear" w:color="auto" w:fill="D9D9D9"/>
                <w:lang w:val="en-US"/>
              </w:rPr>
              <w:t xml:space="preserve"> </w:t>
            </w:r>
            <w:proofErr w:type="spellStart"/>
            <w:r>
              <w:rPr>
                <w:rFonts w:ascii="Times" w:hAnsi="Times" w:cs="Times"/>
                <w:b/>
                <w:bCs/>
                <w:sz w:val="20"/>
                <w:szCs w:val="20"/>
                <w:shd w:val="clear" w:color="auto" w:fill="D9D9D9"/>
                <w:lang w:val="en-US"/>
              </w:rPr>
              <w:t>Exceção</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9E7B39">
            <w:pPr>
              <w:rPr>
                <w:rFonts w:ascii="Times" w:hAnsi="Times" w:cs="Times"/>
                <w:lang w:val="en-US"/>
              </w:rPr>
            </w:pP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Ator</w:t>
            </w:r>
            <w:proofErr w:type="spellEnd"/>
          </w:p>
        </w:tc>
        <w:tc>
          <w:tcPr>
            <w:tcW w:w="6330"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t>Ações</w:t>
            </w:r>
            <w:proofErr w:type="spellEnd"/>
            <w:r>
              <w:rPr>
                <w:rFonts w:ascii="Times" w:hAnsi="Times" w:cs="Times"/>
                <w:sz w:val="20"/>
                <w:szCs w:val="20"/>
                <w:shd w:val="clear" w:color="auto" w:fill="D9D9D9"/>
                <w:lang w:val="en-US"/>
              </w:rPr>
              <w:t xml:space="preserve"> do </w:t>
            </w:r>
            <w:proofErr w:type="spellStart"/>
            <w:r>
              <w:rPr>
                <w:rFonts w:ascii="Times" w:hAnsi="Times" w:cs="Times"/>
                <w:sz w:val="20"/>
                <w:szCs w:val="20"/>
                <w:shd w:val="clear" w:color="auto" w:fill="D9D9D9"/>
                <w:lang w:val="en-US"/>
              </w:rPr>
              <w:t>Sistema</w:t>
            </w:r>
            <w:proofErr w:type="spellEnd"/>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r w:rsidR="009E7B39">
        <w:trPr>
          <w:jc w:val="center"/>
        </w:trPr>
        <w:tc>
          <w:tcPr>
            <w:tcW w:w="3949" w:type="dxa"/>
            <w:tcBorders>
              <w:top w:val="single" w:sz="8" w:space="0" w:color="000001"/>
              <w:left w:val="single" w:sz="8" w:space="0" w:color="000001"/>
              <w:bottom w:val="single" w:sz="8" w:space="0" w:color="000001"/>
              <w:right w:val="single" w:sz="8" w:space="0" w:color="000001"/>
            </w:tcBorders>
            <w:shd w:val="solid" w:color="D9D9D9" w:fill="D9D9D9"/>
            <w:tcMar>
              <w:top w:w="100" w:type="dxa"/>
              <w:left w:w="50" w:type="dxa"/>
              <w:bottom w:w="100" w:type="dxa"/>
              <w:right w:w="100" w:type="dxa"/>
            </w:tcMar>
          </w:tcPr>
          <w:p w:rsidR="009E7B39" w:rsidRDefault="00455BB9">
            <w:pPr>
              <w:rPr>
                <w:rFonts w:ascii="Times" w:hAnsi="Times" w:cs="Times"/>
                <w:lang w:val="en-US"/>
              </w:rPr>
            </w:pPr>
            <w:proofErr w:type="spellStart"/>
            <w:r>
              <w:rPr>
                <w:rFonts w:ascii="Times" w:hAnsi="Times" w:cs="Times"/>
                <w:sz w:val="20"/>
                <w:szCs w:val="20"/>
                <w:shd w:val="clear" w:color="auto" w:fill="D9D9D9"/>
                <w:lang w:val="en-US"/>
              </w:rPr>
              <w:lastRenderedPageBreak/>
              <w:t>Restrições</w:t>
            </w:r>
            <w:proofErr w:type="spellEnd"/>
            <w:r>
              <w:rPr>
                <w:rFonts w:ascii="Times" w:hAnsi="Times" w:cs="Times"/>
                <w:sz w:val="20"/>
                <w:szCs w:val="20"/>
                <w:shd w:val="clear" w:color="auto" w:fill="D9D9D9"/>
                <w:lang w:val="en-US"/>
              </w:rPr>
              <w:t>/</w:t>
            </w:r>
            <w:proofErr w:type="spellStart"/>
            <w:r>
              <w:rPr>
                <w:rFonts w:ascii="Times" w:hAnsi="Times" w:cs="Times"/>
                <w:sz w:val="20"/>
                <w:szCs w:val="20"/>
                <w:shd w:val="clear" w:color="auto" w:fill="D9D9D9"/>
                <w:lang w:val="en-US"/>
              </w:rPr>
              <w:t>Validações</w:t>
            </w:r>
            <w:proofErr w:type="spellEnd"/>
          </w:p>
        </w:tc>
        <w:tc>
          <w:tcPr>
            <w:tcW w:w="6330" w:type="dxa"/>
            <w:tcBorders>
              <w:top w:val="single" w:sz="8" w:space="0" w:color="000001"/>
              <w:left w:val="single" w:sz="8" w:space="0" w:color="000001"/>
              <w:bottom w:val="single" w:sz="8" w:space="0" w:color="000001"/>
              <w:right w:val="single" w:sz="8" w:space="0" w:color="000001"/>
            </w:tcBorders>
            <w:shd w:val="clear" w:color="auto" w:fill="auto"/>
            <w:tcMar>
              <w:top w:w="100" w:type="dxa"/>
              <w:left w:w="50" w:type="dxa"/>
              <w:bottom w:w="100" w:type="dxa"/>
              <w:right w:w="100" w:type="dxa"/>
            </w:tcMar>
          </w:tcPr>
          <w:p w:rsidR="009E7B39" w:rsidRDefault="00455BB9">
            <w:pPr>
              <w:rPr>
                <w:rFonts w:ascii="Times" w:hAnsi="Times" w:cs="Times"/>
                <w:lang w:val="en-US"/>
              </w:rPr>
            </w:pPr>
            <w:r>
              <w:rPr>
                <w:rFonts w:ascii="Times" w:hAnsi="Times" w:cs="Times"/>
                <w:sz w:val="20"/>
                <w:szCs w:val="20"/>
                <w:lang w:val="en-US"/>
              </w:rPr>
              <w:t xml:space="preserve"> </w:t>
            </w:r>
          </w:p>
        </w:tc>
      </w:tr>
    </w:tbl>
    <w:p w:rsidR="009E7B39" w:rsidRDefault="009E7B39">
      <w:pPr>
        <w:pStyle w:val="Recuodecorpodetexto"/>
        <w:ind w:left="0"/>
        <w:jc w:val="both"/>
        <w:rPr>
          <w:rFonts w:ascii="Times" w:hAnsi="Times" w:cs="Times"/>
        </w:rPr>
      </w:pPr>
    </w:p>
    <w:p w:rsidR="009E7B39" w:rsidRDefault="00455BB9">
      <w:pPr>
        <w:pStyle w:val="Ttulo2"/>
        <w:numPr>
          <w:ilvl w:val="1"/>
          <w:numId w:val="2"/>
        </w:numPr>
        <w:rPr>
          <w:bCs w:val="0"/>
          <w:i w:val="0"/>
        </w:rPr>
      </w:pPr>
      <w:bookmarkStart w:id="43" w:name="_Toc445629193"/>
      <w:bookmarkEnd w:id="43"/>
      <w:r>
        <w:rPr>
          <w:bCs w:val="0"/>
          <w:i w:val="0"/>
        </w:rPr>
        <w:t>Modelo Conceitual de Classes (Diagrama de Classe)</w:t>
      </w:r>
    </w:p>
    <w:p w:rsidR="009E7B39" w:rsidRDefault="00455BB9">
      <w:pPr>
        <w:spacing w:line="360" w:lineRule="auto"/>
        <w:ind w:firstLine="426"/>
        <w:jc w:val="both"/>
        <w:rPr>
          <w:rFonts w:ascii="Times" w:hAnsi="Times" w:cs="Times"/>
        </w:rPr>
      </w:pPr>
      <w:r>
        <w:rPr>
          <w:rFonts w:ascii="Times" w:hAnsi="Times" w:cs="Times"/>
        </w:rPr>
        <w:t xml:space="preserve">Os dados que dão suporte aos requisitos do sistema proposto no </w:t>
      </w:r>
      <w:r>
        <w:rPr>
          <w:rFonts w:ascii="Times" w:hAnsi="Times" w:cs="Times"/>
        </w:rPr>
        <w:t xml:space="preserve">escopo deste projeto </w:t>
      </w:r>
      <w:proofErr w:type="gramStart"/>
      <w:r>
        <w:rPr>
          <w:rFonts w:ascii="Times" w:hAnsi="Times" w:cs="Times"/>
        </w:rPr>
        <w:t>está</w:t>
      </w:r>
      <w:proofErr w:type="gramEnd"/>
      <w:r>
        <w:rPr>
          <w:rFonts w:ascii="Times" w:hAnsi="Times" w:cs="Times"/>
        </w:rPr>
        <w:t xml:space="preserve"> representado na Figura 5 através do Diagrama de Classe.</w:t>
      </w:r>
    </w:p>
    <w:p w:rsidR="009E7B39" w:rsidRDefault="00455BB9">
      <w:pPr>
        <w:pStyle w:val="Recuodecorpodetexto"/>
        <w:ind w:left="0"/>
        <w:jc w:val="center"/>
        <w:rPr>
          <w:rFonts w:ascii="Times" w:hAnsi="Times" w:cs="Times"/>
          <w:b/>
          <w:bCs/>
          <w:sz w:val="20"/>
          <w:szCs w:val="20"/>
        </w:rPr>
      </w:pPr>
      <w:r>
        <w:rPr>
          <w:noProof/>
        </w:rPr>
        <w:drawing>
          <wp:anchor distT="0" distB="7620" distL="114300" distR="122555" simplePos="0" relativeHeight="3" behindDoc="0" locked="0" layoutInCell="1" allowOverlap="1">
            <wp:simplePos x="0" y="0"/>
            <wp:positionH relativeFrom="column">
              <wp:posOffset>586740</wp:posOffset>
            </wp:positionH>
            <wp:positionV relativeFrom="paragraph">
              <wp:posOffset>63500</wp:posOffset>
            </wp:positionV>
            <wp:extent cx="5192395" cy="3535680"/>
            <wp:effectExtent l="0" t="0" r="0" b="0"/>
            <wp:wrapSquare wrapText="bothSides"/>
            <wp:docPr id="8"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Diagrama de Casses final.jpg"/>
                    <pic:cNvPicPr>
                      <a:picLocks noChangeAspect="1" noChangeArrowheads="1"/>
                    </pic:cNvPicPr>
                  </pic:nvPicPr>
                  <pic:blipFill>
                    <a:blip r:embed="rId15"/>
                    <a:stretch>
                      <a:fillRect/>
                    </a:stretch>
                  </pic:blipFill>
                  <pic:spPr bwMode="auto">
                    <a:xfrm>
                      <a:off x="0" y="0"/>
                      <a:ext cx="5192395" cy="3535680"/>
                    </a:xfrm>
                    <a:prstGeom prst="rect">
                      <a:avLst/>
                    </a:prstGeom>
                  </pic:spPr>
                </pic:pic>
              </a:graphicData>
            </a:graphic>
          </wp:anchor>
        </w:drawing>
      </w:r>
      <w:r>
        <w:rPr>
          <w:rFonts w:ascii="Times" w:hAnsi="Times" w:cs="Times"/>
        </w:rPr>
        <w:br/>
      </w:r>
      <w:r>
        <w:rPr>
          <w:rFonts w:ascii="Times" w:hAnsi="Times" w:cs="Times"/>
          <w:b/>
          <w:bCs/>
          <w:sz w:val="20"/>
          <w:szCs w:val="20"/>
        </w:rPr>
        <w:t>Figura 5 – Diagrama de Classes</w:t>
      </w:r>
    </w:p>
    <w:p w:rsidR="009E7B39" w:rsidRDefault="009E7B39">
      <w:pPr>
        <w:ind w:firstLine="708"/>
        <w:jc w:val="center"/>
        <w:rPr>
          <w:rFonts w:ascii="Times" w:hAnsi="Times" w:cs="Times"/>
          <w:b/>
          <w:bCs/>
          <w:sz w:val="20"/>
          <w:szCs w:val="20"/>
        </w:rPr>
      </w:pPr>
    </w:p>
    <w:p w:rsidR="009E7B39" w:rsidRDefault="009E7B39">
      <w:pPr>
        <w:ind w:firstLine="708"/>
        <w:jc w:val="center"/>
        <w:rPr>
          <w:rFonts w:ascii="Times" w:hAnsi="Times" w:cs="Times"/>
          <w:b/>
          <w:bCs/>
          <w:sz w:val="20"/>
          <w:szCs w:val="20"/>
        </w:rPr>
      </w:pPr>
    </w:p>
    <w:p w:rsidR="009E7B39" w:rsidRDefault="009E7B39">
      <w:pPr>
        <w:ind w:firstLine="708"/>
        <w:jc w:val="center"/>
        <w:rPr>
          <w:rFonts w:ascii="Times" w:hAnsi="Times" w:cs="Times"/>
          <w:b/>
          <w:bCs/>
          <w:sz w:val="20"/>
          <w:szCs w:val="20"/>
        </w:rPr>
      </w:pPr>
    </w:p>
    <w:p w:rsidR="009E7B39" w:rsidRDefault="00455BB9">
      <w:pPr>
        <w:pStyle w:val="Ttulo2"/>
        <w:numPr>
          <w:ilvl w:val="1"/>
          <w:numId w:val="2"/>
        </w:numPr>
        <w:rPr>
          <w:bCs w:val="0"/>
          <w:i w:val="0"/>
        </w:rPr>
      </w:pPr>
      <w:bookmarkStart w:id="44" w:name="_Toc445629194"/>
      <w:bookmarkEnd w:id="44"/>
      <w:r>
        <w:rPr>
          <w:bCs w:val="0"/>
          <w:i w:val="0"/>
        </w:rPr>
        <w:t>Modelo Conceitual de Dados (MER)</w:t>
      </w:r>
    </w:p>
    <w:p w:rsidR="009E7B39" w:rsidRDefault="00455BB9">
      <w:pPr>
        <w:pStyle w:val="PargrafodaLista"/>
        <w:spacing w:line="360" w:lineRule="auto"/>
        <w:ind w:left="360" w:firstLine="348"/>
        <w:jc w:val="both"/>
        <w:rPr>
          <w:rFonts w:ascii="Times" w:hAnsi="Times" w:cs="Times"/>
        </w:rPr>
      </w:pPr>
      <w:r>
        <w:rPr>
          <w:rFonts w:ascii="Times" w:hAnsi="Times" w:cs="Times"/>
        </w:rPr>
        <w:t>O modelo conceitual de dados (Figura 6) representa os relacionamentos entre as informações que dão suport</w:t>
      </w:r>
      <w:r>
        <w:rPr>
          <w:rFonts w:ascii="Times" w:hAnsi="Times" w:cs="Times"/>
        </w:rPr>
        <w:t>e aos requisitos do sistema proposto no escopo deste projeto.</w:t>
      </w:r>
    </w:p>
    <w:p w:rsidR="009E7B39" w:rsidRDefault="00455BB9">
      <w:pPr>
        <w:pStyle w:val="Recuodecorpodetexto"/>
        <w:ind w:left="0"/>
        <w:jc w:val="center"/>
        <w:rPr>
          <w:b/>
        </w:rPr>
      </w:pPr>
      <w:r>
        <w:rPr>
          <w:noProof/>
        </w:rPr>
        <w:lastRenderedPageBreak/>
        <w:drawing>
          <wp:inline distT="0" distB="0" distL="0" distR="0">
            <wp:extent cx="6390640" cy="3408045"/>
            <wp:effectExtent l="0" t="0" r="0" b="0"/>
            <wp:docPr id="9"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 descr="Diagrama Conceitual de dados versao final.jpg"/>
                    <pic:cNvPicPr>
                      <a:picLocks noChangeAspect="1" noChangeArrowheads="1"/>
                    </pic:cNvPicPr>
                  </pic:nvPicPr>
                  <pic:blipFill>
                    <a:blip r:embed="rId16"/>
                    <a:stretch>
                      <a:fillRect/>
                    </a:stretch>
                  </pic:blipFill>
                  <pic:spPr bwMode="auto">
                    <a:xfrm>
                      <a:off x="0" y="0"/>
                      <a:ext cx="6390640" cy="3408045"/>
                    </a:xfrm>
                    <a:prstGeom prst="rect">
                      <a:avLst/>
                    </a:prstGeom>
                  </pic:spPr>
                </pic:pic>
              </a:graphicData>
            </a:graphic>
          </wp:inline>
        </w:drawing>
      </w:r>
      <w:r>
        <w:rPr>
          <w:rFonts w:ascii="Times" w:hAnsi="Times" w:cs="Times"/>
          <w:b/>
          <w:bCs/>
          <w:sz w:val="20"/>
          <w:szCs w:val="20"/>
        </w:rPr>
        <w:t>Figura 6 – Modelo Conceitual de Dados</w:t>
      </w:r>
    </w:p>
    <w:p w:rsidR="009E7B39" w:rsidRDefault="009E7B39">
      <w:pPr>
        <w:pStyle w:val="Recuodecorpodetexto"/>
        <w:ind w:left="0"/>
        <w:jc w:val="both"/>
        <w:rPr>
          <w:b/>
        </w:rPr>
      </w:pPr>
    </w:p>
    <w:p w:rsidR="009E7B39" w:rsidRDefault="00455BB9">
      <w:pPr>
        <w:pStyle w:val="Ttulo1"/>
        <w:numPr>
          <w:ilvl w:val="0"/>
          <w:numId w:val="2"/>
        </w:numPr>
        <w:rPr>
          <w:b/>
        </w:rPr>
      </w:pPr>
      <w:bookmarkStart w:id="45" w:name="_Toc445629195"/>
      <w:bookmarkEnd w:id="45"/>
      <w:r>
        <w:rPr>
          <w:b/>
        </w:rPr>
        <w:t>Conclusões</w:t>
      </w:r>
    </w:p>
    <w:p w:rsidR="009E7B39" w:rsidRDefault="00455BB9">
      <w:pPr>
        <w:spacing w:line="360" w:lineRule="auto"/>
        <w:ind w:left="357"/>
        <w:jc w:val="both"/>
        <w:rPr>
          <w:rFonts w:ascii="Times" w:hAnsi="Times" w:cs="Times"/>
        </w:rPr>
      </w:pPr>
      <w:r>
        <w:rPr>
          <w:rFonts w:ascii="Times" w:hAnsi="Times" w:cs="Times"/>
        </w:rPr>
        <w:t xml:space="preserve">Atualmente para manter a concorrência com as grandes empresas se fazem necessárias algumas mudanças e dentre elas inclui a utilização de novas </w:t>
      </w:r>
      <w:r>
        <w:rPr>
          <w:rFonts w:ascii="Times" w:hAnsi="Times" w:cs="Times"/>
        </w:rPr>
        <w:t xml:space="preserve">tecnologias, tornando eficaz o acesso </w:t>
      </w:r>
      <w:proofErr w:type="gramStart"/>
      <w:r>
        <w:rPr>
          <w:rFonts w:ascii="Times" w:hAnsi="Times" w:cs="Times"/>
        </w:rPr>
        <w:t>a</w:t>
      </w:r>
      <w:proofErr w:type="gramEnd"/>
      <w:r>
        <w:rPr>
          <w:rFonts w:ascii="Times" w:hAnsi="Times" w:cs="Times"/>
        </w:rPr>
        <w:t xml:space="preserve"> informação que refletem a realidade atual, auxiliando nas tomadas de decisões.</w:t>
      </w:r>
    </w:p>
    <w:p w:rsidR="009E7B39" w:rsidRDefault="00455BB9">
      <w:pPr>
        <w:spacing w:line="360" w:lineRule="auto"/>
        <w:ind w:left="357"/>
        <w:jc w:val="both"/>
        <w:rPr>
          <w:rFonts w:ascii="Times" w:hAnsi="Times" w:cs="Times"/>
        </w:rPr>
      </w:pPr>
      <w:r>
        <w:rPr>
          <w:rFonts w:ascii="Times" w:hAnsi="Times" w:cs="Times"/>
        </w:rPr>
        <w:t xml:space="preserve">   Com a utilização do sistema de Venda o atendimento ao cliente torna-se ágil, dinâmico e o gerente/proprietário terá um controle maior </w:t>
      </w:r>
      <w:r>
        <w:rPr>
          <w:rFonts w:ascii="Times" w:hAnsi="Times" w:cs="Times"/>
        </w:rPr>
        <w:t>sobre suas despesas financeiras, sobre seus clientes e produtos. E com as regras de mercado em constante mutação, a empresa estará em um nível acima de alguns outros concorrentes, até mesmo para futuras alterações tecnológicas.</w:t>
      </w:r>
    </w:p>
    <w:p w:rsidR="009E7B39" w:rsidRDefault="00455BB9">
      <w:pPr>
        <w:rPr>
          <w:rFonts w:ascii="Times" w:hAnsi="Times" w:cs="Times"/>
          <w:b/>
        </w:rPr>
      </w:pPr>
      <w:r>
        <w:br w:type="page"/>
      </w:r>
    </w:p>
    <w:p w:rsidR="009E7B39" w:rsidRDefault="00455BB9">
      <w:pPr>
        <w:pStyle w:val="Ttulo1"/>
        <w:numPr>
          <w:ilvl w:val="0"/>
          <w:numId w:val="0"/>
        </w:numPr>
        <w:jc w:val="center"/>
        <w:rPr>
          <w:rFonts w:ascii="Times" w:hAnsi="Times" w:cs="Times"/>
          <w:b/>
        </w:rPr>
      </w:pPr>
      <w:bookmarkStart w:id="46" w:name="_Toc445629196"/>
      <w:bookmarkEnd w:id="46"/>
      <w:r>
        <w:rPr>
          <w:rFonts w:ascii="Times" w:hAnsi="Times" w:cs="Times"/>
          <w:b/>
        </w:rPr>
        <w:lastRenderedPageBreak/>
        <w:t>REFERÊNCIAS BIBLIOGRÁFICAS</w:t>
      </w:r>
    </w:p>
    <w:p w:rsidR="009E7B39" w:rsidRDefault="009E7B39">
      <w:pPr>
        <w:rPr>
          <w:rFonts w:ascii="Times" w:hAnsi="Times" w:cs="Times"/>
        </w:rPr>
      </w:pPr>
    </w:p>
    <w:p w:rsidR="009E7B39" w:rsidRDefault="009E7B39">
      <w:pPr>
        <w:spacing w:line="360" w:lineRule="auto"/>
        <w:jc w:val="both"/>
        <w:rPr>
          <w:rFonts w:ascii="Times" w:hAnsi="Times" w:cs="Times"/>
        </w:rPr>
      </w:pPr>
    </w:p>
    <w:p w:rsidR="009E7B39" w:rsidRDefault="00455BB9">
      <w:pPr>
        <w:spacing w:line="360" w:lineRule="auto"/>
        <w:jc w:val="both"/>
        <w:rPr>
          <w:rFonts w:ascii="Times" w:hAnsi="Times" w:cs="Times"/>
        </w:rPr>
      </w:pPr>
      <w:r>
        <w:rPr>
          <w:rFonts w:ascii="Times" w:hAnsi="Times" w:cs="Times"/>
        </w:rPr>
        <w:t xml:space="preserve">Da Silva M. </w:t>
      </w:r>
      <w:proofErr w:type="gramStart"/>
      <w:r>
        <w:rPr>
          <w:rFonts w:ascii="Times" w:hAnsi="Times" w:cs="Times"/>
        </w:rPr>
        <w:t>R ,</w:t>
      </w:r>
      <w:proofErr w:type="gramEnd"/>
      <w:r>
        <w:rPr>
          <w:rFonts w:ascii="Times" w:hAnsi="Times" w:cs="Times"/>
        </w:rPr>
        <w:t xml:space="preserve"> </w:t>
      </w:r>
      <w:r>
        <w:rPr>
          <w:rFonts w:ascii="Times" w:hAnsi="Times" w:cs="Times"/>
          <w:b/>
        </w:rPr>
        <w:t>UML, Metodologias e Ferramentas CASE.</w:t>
      </w:r>
      <w:r>
        <w:rPr>
          <w:rFonts w:ascii="Times" w:hAnsi="Times" w:cs="Times"/>
        </w:rPr>
        <w:t xml:space="preserve">  </w:t>
      </w:r>
      <w:proofErr w:type="gramStart"/>
      <w:r>
        <w:rPr>
          <w:rFonts w:ascii="Times" w:hAnsi="Times" w:cs="Times"/>
        </w:rPr>
        <w:t>2ª.</w:t>
      </w:r>
      <w:proofErr w:type="gramEnd"/>
      <w:r>
        <w:rPr>
          <w:rFonts w:ascii="Times" w:hAnsi="Times" w:cs="Times"/>
        </w:rPr>
        <w:t>ed. Editora: Centro Atlântico: Portugal/2001</w:t>
      </w:r>
    </w:p>
    <w:p w:rsidR="009E7B39" w:rsidRDefault="00455BB9">
      <w:pPr>
        <w:spacing w:line="360" w:lineRule="auto"/>
        <w:jc w:val="both"/>
        <w:rPr>
          <w:rFonts w:ascii="Times" w:hAnsi="Times" w:cs="Times"/>
        </w:rPr>
      </w:pPr>
      <w:proofErr w:type="spellStart"/>
      <w:r>
        <w:rPr>
          <w:rFonts w:ascii="Times" w:hAnsi="Times" w:cs="Times"/>
        </w:rPr>
        <w:t>Gilleanes</w:t>
      </w:r>
      <w:proofErr w:type="spellEnd"/>
      <w:r>
        <w:rPr>
          <w:rFonts w:ascii="Times" w:hAnsi="Times" w:cs="Times"/>
        </w:rPr>
        <w:t xml:space="preserve"> T. A. </w:t>
      </w:r>
      <w:proofErr w:type="gramStart"/>
      <w:r>
        <w:rPr>
          <w:rFonts w:ascii="Times" w:hAnsi="Times" w:cs="Times"/>
        </w:rPr>
        <w:t>Guedes ,</w:t>
      </w:r>
      <w:proofErr w:type="gramEnd"/>
      <w:r>
        <w:rPr>
          <w:rFonts w:ascii="Times" w:hAnsi="Times" w:cs="Times"/>
        </w:rPr>
        <w:t xml:space="preserve"> </w:t>
      </w:r>
      <w:proofErr w:type="spellStart"/>
      <w:r>
        <w:rPr>
          <w:rFonts w:ascii="Times" w:hAnsi="Times" w:cs="Times"/>
          <w:b/>
        </w:rPr>
        <w:t>Uml</w:t>
      </w:r>
      <w:proofErr w:type="spellEnd"/>
      <w:r>
        <w:rPr>
          <w:rFonts w:ascii="Times" w:hAnsi="Times" w:cs="Times"/>
          <w:b/>
        </w:rPr>
        <w:t xml:space="preserve"> 2 - Uma Abordagem Prática</w:t>
      </w:r>
      <w:r>
        <w:rPr>
          <w:rFonts w:ascii="Times" w:hAnsi="Times" w:cs="Times"/>
        </w:rPr>
        <w:t>.</w:t>
      </w:r>
      <w:r>
        <w:rPr>
          <w:rStyle w:val="apple-converted-space"/>
          <w:rFonts w:ascii="Times" w:hAnsi="Times" w:cs="Times"/>
          <w:bCs/>
          <w:spacing w:val="-15"/>
        </w:rPr>
        <w:t xml:space="preserve"> 2ª.ed </w:t>
      </w:r>
      <w:proofErr w:type="spellStart"/>
      <w:r>
        <w:rPr>
          <w:rStyle w:val="apple-converted-space"/>
          <w:rFonts w:ascii="Times" w:hAnsi="Times" w:cs="Times"/>
          <w:bCs/>
          <w:spacing w:val="-15"/>
        </w:rPr>
        <w:t>Editora:</w:t>
      </w:r>
      <w:r>
        <w:rPr>
          <w:rFonts w:ascii="Times" w:hAnsi="Times" w:cs="Times"/>
        </w:rPr>
        <w:t>NOVATEC</w:t>
      </w:r>
      <w:proofErr w:type="spellEnd"/>
      <w:r>
        <w:rPr>
          <w:rFonts w:ascii="Times" w:hAnsi="Times" w:cs="Times"/>
        </w:rPr>
        <w:t>,</w:t>
      </w:r>
      <w:r>
        <w:rPr>
          <w:rFonts w:ascii="Times" w:hAnsi="Times" w:cs="Times"/>
          <w:shd w:val="clear" w:color="auto" w:fill="FFFFFF"/>
        </w:rPr>
        <w:t xml:space="preserve"> 2011.</w:t>
      </w:r>
    </w:p>
    <w:p w:rsidR="009E7B39" w:rsidRDefault="00455BB9">
      <w:pPr>
        <w:spacing w:line="360" w:lineRule="auto"/>
        <w:jc w:val="both"/>
        <w:rPr>
          <w:rFonts w:ascii="Times" w:hAnsi="Times" w:cs="Times"/>
        </w:rPr>
      </w:pPr>
      <w:r>
        <w:rPr>
          <w:rFonts w:ascii="Times" w:hAnsi="Times" w:cs="Times"/>
        </w:rPr>
        <w:t xml:space="preserve">Vídeo aulas da Universidade Estácio de </w:t>
      </w:r>
      <w:proofErr w:type="gramStart"/>
      <w:r>
        <w:rPr>
          <w:rFonts w:ascii="Times" w:hAnsi="Times" w:cs="Times"/>
        </w:rPr>
        <w:t>Sá.</w:t>
      </w:r>
      <w:proofErr w:type="gramEnd"/>
      <w:r>
        <w:rPr>
          <w:rFonts w:ascii="Times" w:hAnsi="Times" w:cs="Times"/>
        </w:rPr>
        <w:t>(indisponíveis para não</w:t>
      </w:r>
      <w:r>
        <w:rPr>
          <w:rFonts w:ascii="Times" w:hAnsi="Times" w:cs="Times"/>
        </w:rPr>
        <w:t xml:space="preserve"> alunos da instituição.)</w:t>
      </w:r>
    </w:p>
    <w:p w:rsidR="009E7B39" w:rsidRDefault="009E7B39"/>
    <w:sectPr w:rsidR="009E7B39">
      <w:headerReference w:type="default" r:id="rId17"/>
      <w:footerReference w:type="default" r:id="rId18"/>
      <w:headerReference w:type="first" r:id="rId19"/>
      <w:footerReference w:type="first" r:id="rId20"/>
      <w:pgSz w:w="11906" w:h="16838"/>
      <w:pgMar w:top="2336" w:right="992" w:bottom="1438" w:left="851" w:header="720" w:footer="750" w:gutter="0"/>
      <w:cols w:space="720"/>
      <w:formProt w:val="0"/>
      <w:titlePg/>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dia Abreu Paes" w:date="2016-11-03T17:52:00Z" w:initials="CAP">
    <w:p w:rsidR="00893C47" w:rsidRDefault="00893C47" w:rsidP="00893C47">
      <w:pPr>
        <w:pStyle w:val="Textodecomentrio"/>
      </w:pPr>
      <w:r>
        <w:rPr>
          <w:rStyle w:val="Refdecomentrio"/>
        </w:rPr>
        <w:annotationRef/>
      </w:r>
      <w:r>
        <w:t xml:space="preserve">Deve buscar no mínimo </w:t>
      </w:r>
      <w:proofErr w:type="gramStart"/>
      <w:r>
        <w:t>3</w:t>
      </w:r>
      <w:proofErr w:type="gramEnd"/>
      <w:r>
        <w:t xml:space="preserve"> palavras que remetam ao projeto a partir de sites de pesquisa, tipo Google. Não devemos usar palavras comuns que remetam a um grupo de documentos grande, tipo </w:t>
      </w:r>
      <w:proofErr w:type="gramStart"/>
      <w:r>
        <w:t>SEGURANÇA</w:t>
      </w:r>
      <w:r>
        <w:t xml:space="preserve"> ...</w:t>
      </w:r>
      <w:proofErr w:type="gramEnd"/>
      <w:r>
        <w:t xml:space="preserve">. </w:t>
      </w:r>
      <w:proofErr w:type="gramStart"/>
      <w:r>
        <w:t>coisas</w:t>
      </w:r>
      <w:proofErr w:type="gramEnd"/>
      <w:r>
        <w:t xml:space="preserve"> deste tipo.</w:t>
      </w:r>
    </w:p>
    <w:p w:rsidR="00893C47" w:rsidRDefault="00893C47" w:rsidP="00893C47">
      <w:pPr>
        <w:pStyle w:val="Textodecomentrio"/>
      </w:pPr>
    </w:p>
    <w:p w:rsidR="00893C47" w:rsidRDefault="00893C47" w:rsidP="00893C47">
      <w:pPr>
        <w:pStyle w:val="Textodecomentrio"/>
      </w:pPr>
      <w:r>
        <w:t xml:space="preserve">As palavras que constarem aqui </w:t>
      </w:r>
      <w:proofErr w:type="gramStart"/>
      <w:r>
        <w:t>devem</w:t>
      </w:r>
      <w:proofErr w:type="gramEnd"/>
      <w:r>
        <w:t xml:space="preserve"> ser as mesmas de UNITERMOS</w:t>
      </w:r>
    </w:p>
  </w:comment>
  <w:comment w:id="8" w:author="Claudia Abreu Paes" w:date="2016-11-03T17:54:00Z" w:initials="CAP">
    <w:p w:rsidR="00893C47" w:rsidRDefault="00893C47">
      <w:pPr>
        <w:pStyle w:val="Textodecomentrio"/>
      </w:pPr>
      <w:r>
        <w:rPr>
          <w:rStyle w:val="Refdecomentrio"/>
        </w:rPr>
        <w:annotationRef/>
      </w:r>
      <w:r>
        <w:t>DEVE ATUALIZAR AS DATAS</w:t>
      </w:r>
      <w:proofErr w:type="gramStart"/>
      <w:r>
        <w:t xml:space="preserve"> POIS</w:t>
      </w:r>
      <w:proofErr w:type="gramEnd"/>
      <w:r>
        <w:t xml:space="preserve"> AS ATIVIDADES ESTÃO OCORRENDO A PARTIR DE SETMBRO/2016....</w:t>
      </w:r>
    </w:p>
  </w:comment>
  <w:comment w:id="11" w:author="Claudia Abreu Paes" w:date="2016-11-03T17:56:00Z" w:initials="CAP">
    <w:p w:rsidR="00893C47" w:rsidRDefault="00893C47">
      <w:pPr>
        <w:pStyle w:val="Textodecomentrio"/>
      </w:pPr>
      <w:r>
        <w:rPr>
          <w:rStyle w:val="Refdecomentrio"/>
        </w:rPr>
        <w:annotationRef/>
      </w:r>
      <w:proofErr w:type="gramStart"/>
      <w:r>
        <w:t>qual</w:t>
      </w:r>
      <w:proofErr w:type="gramEnd"/>
      <w:r>
        <w:t xml:space="preserve"> o novo produto ? </w:t>
      </w:r>
      <w:proofErr w:type="gramStart"/>
      <w:r>
        <w:t>como</w:t>
      </w:r>
      <w:proofErr w:type="gramEnd"/>
      <w:r>
        <w:t xml:space="preserve"> </w:t>
      </w:r>
      <w:proofErr w:type="spellStart"/>
      <w:r>
        <w:t>esstá</w:t>
      </w:r>
      <w:proofErr w:type="spellEnd"/>
      <w:r>
        <w:t xml:space="preserve"> hoje?? </w:t>
      </w:r>
      <w:proofErr w:type="gramStart"/>
      <w:r>
        <w:t>como</w:t>
      </w:r>
      <w:proofErr w:type="gramEnd"/>
      <w:r>
        <w:t xml:space="preserve"> ela surgiu? </w:t>
      </w:r>
    </w:p>
    <w:p w:rsidR="00893C47" w:rsidRDefault="00893C47">
      <w:pPr>
        <w:pStyle w:val="Textodecomentrio"/>
      </w:pPr>
      <w:proofErr w:type="gramStart"/>
      <w:r>
        <w:t>quantos</w:t>
      </w:r>
      <w:proofErr w:type="gramEnd"/>
      <w:r>
        <w:t xml:space="preserve"> funcionários tem?</w:t>
      </w:r>
    </w:p>
  </w:comment>
  <w:comment w:id="21" w:author="Claudia Abreu Paes" w:date="2016-11-03T17:58:00Z" w:initials="CAP">
    <w:p w:rsidR="00893C47" w:rsidRDefault="00893C47">
      <w:pPr>
        <w:pStyle w:val="Textodecomentrio"/>
      </w:pPr>
      <w:r>
        <w:rPr>
          <w:rStyle w:val="Refdecomentrio"/>
        </w:rPr>
        <w:annotationRef/>
      </w:r>
      <w:proofErr w:type="gramStart"/>
      <w:r>
        <w:t>deve</w:t>
      </w:r>
      <w:proofErr w:type="gramEnd"/>
      <w:r>
        <w:t xml:space="preserve"> indicar aqui se a </w:t>
      </w:r>
      <w:proofErr w:type="spellStart"/>
      <w:r>
        <w:t>emrpesa</w:t>
      </w:r>
      <w:proofErr w:type="spellEnd"/>
      <w:r>
        <w:t xml:space="preserve"> possui base tecnológica para o desenvolvimento e implantação do sistema..</w:t>
      </w:r>
    </w:p>
  </w:comment>
  <w:comment w:id="22" w:author="Claudia Abreu Paes" w:date="2016-03-13T10:39:00Z" w:initials="CAP">
    <w:p w:rsidR="009E7B39" w:rsidRDefault="00455BB9">
      <w:proofErr w:type="spellStart"/>
      <w:proofErr w:type="gramStart"/>
      <w:r>
        <w:rPr>
          <w:rFonts w:ascii="Liberation Serif" w:eastAsia="Segoe UI" w:hAnsi="Liberation Serif" w:cs="Tahoma"/>
          <w:lang w:val="en-US" w:eastAsia="en-US" w:bidi="en-US"/>
        </w:rPr>
        <w:t>aqui</w:t>
      </w:r>
      <w:proofErr w:type="spellEnd"/>
      <w:proofErr w:type="gram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deve</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relacionar</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necessidade</w:t>
      </w:r>
      <w:proofErr w:type="spellEnd"/>
      <w:r>
        <w:rPr>
          <w:rFonts w:ascii="Liberation Serif" w:eastAsia="Segoe UI" w:hAnsi="Liberation Serif" w:cs="Tahoma"/>
          <w:lang w:val="en-US" w:eastAsia="en-US" w:bidi="en-US"/>
        </w:rPr>
        <w:t xml:space="preserve"> de </w:t>
      </w:r>
      <w:proofErr w:type="spellStart"/>
      <w:r>
        <w:rPr>
          <w:rFonts w:ascii="Liberation Serif" w:eastAsia="Segoe UI" w:hAnsi="Liberation Serif" w:cs="Tahoma"/>
          <w:lang w:val="en-US" w:eastAsia="en-US" w:bidi="en-US"/>
        </w:rPr>
        <w:t>compra</w:t>
      </w:r>
      <w:proofErr w:type="spellEnd"/>
      <w:r>
        <w:rPr>
          <w:rFonts w:ascii="Liberation Serif" w:eastAsia="Segoe UI" w:hAnsi="Liberation Serif" w:cs="Tahoma"/>
          <w:lang w:val="en-US" w:eastAsia="en-US" w:bidi="en-US"/>
        </w:rPr>
        <w:t xml:space="preserve"> de </w:t>
      </w:r>
      <w:proofErr w:type="spellStart"/>
      <w:r>
        <w:rPr>
          <w:rFonts w:ascii="Liberation Serif" w:eastAsia="Segoe UI" w:hAnsi="Liberation Serif" w:cs="Tahoma"/>
          <w:lang w:val="en-US" w:eastAsia="en-US" w:bidi="en-US"/>
        </w:rPr>
        <w:t>equipamentos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autorizações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superiores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treinamento</w:t>
      </w:r>
      <w:proofErr w:type="spellEnd"/>
      <w:r>
        <w:rPr>
          <w:rFonts w:ascii="Liberation Serif" w:eastAsia="Segoe UI" w:hAnsi="Liberation Serif" w:cs="Tahoma"/>
          <w:lang w:val="en-US" w:eastAsia="en-US" w:bidi="en-US"/>
        </w:rPr>
        <w:t xml:space="preserve"> par </w:t>
      </w:r>
      <w:proofErr w:type="spellStart"/>
      <w:r>
        <w:rPr>
          <w:rFonts w:ascii="Liberation Serif" w:eastAsia="Segoe UI" w:hAnsi="Liberation Serif" w:cs="Tahoma"/>
          <w:lang w:val="en-US" w:eastAsia="en-US" w:bidi="en-US"/>
        </w:rPr>
        <w:t>aos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usuários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após</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implantação</w:t>
      </w:r>
      <w:proofErr w:type="spellEnd"/>
      <w:r>
        <w:rPr>
          <w:rFonts w:ascii="Liberation Serif" w:eastAsia="Segoe UI" w:hAnsi="Liberation Serif" w:cs="Tahoma"/>
          <w:lang w:val="en-US" w:eastAsia="en-US" w:bidi="en-US"/>
        </w:rPr>
        <w:t xml:space="preserve"> e </w:t>
      </w:r>
      <w:proofErr w:type="spellStart"/>
      <w:r>
        <w:rPr>
          <w:rFonts w:ascii="Liberation Serif" w:eastAsia="Segoe UI" w:hAnsi="Liberation Serif" w:cs="Tahoma"/>
          <w:lang w:val="en-US" w:eastAsia="en-US" w:bidi="en-US"/>
        </w:rPr>
        <w:t>tudo</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que</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possa</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ser</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uma</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restrição</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para</w:t>
      </w:r>
      <w:proofErr w:type="spellEnd"/>
      <w:r>
        <w:rPr>
          <w:rFonts w:ascii="Liberation Serif" w:eastAsia="Segoe UI" w:hAnsi="Liberation Serif" w:cs="Tahoma"/>
          <w:lang w:val="en-US" w:eastAsia="en-US" w:bidi="en-US"/>
        </w:rPr>
        <w:t xml:space="preserve"> o </w:t>
      </w:r>
      <w:proofErr w:type="spellStart"/>
      <w:r>
        <w:rPr>
          <w:rFonts w:ascii="Liberation Serif" w:eastAsia="Segoe UI" w:hAnsi="Liberation Serif" w:cs="Tahoma"/>
          <w:lang w:val="en-US" w:eastAsia="en-US" w:bidi="en-US"/>
        </w:rPr>
        <w:t>projeto</w:t>
      </w:r>
      <w:proofErr w:type="spellEnd"/>
      <w:r>
        <w:rPr>
          <w:rFonts w:ascii="Liberation Serif" w:eastAsia="Segoe UI" w:hAnsi="Liberation Serif" w:cs="Tahoma"/>
          <w:lang w:val="en-US" w:eastAsia="en-US" w:bidi="en-US"/>
        </w:rPr>
        <w:t>.</w:t>
      </w:r>
    </w:p>
    <w:p w:rsidR="009E7B39" w:rsidRDefault="009E7B39"/>
    <w:p w:rsidR="009E7B39" w:rsidRDefault="009E7B39"/>
    <w:p w:rsidR="009E7B39" w:rsidRDefault="009E7B39"/>
    <w:p w:rsidR="009E7B39" w:rsidRDefault="009E7B39"/>
    <w:p w:rsidR="009E7B39" w:rsidRDefault="009E7B39"/>
  </w:comment>
  <w:comment w:id="24" w:author="Claudia Abreu Paes" w:date="2016-11-03T17:59:00Z" w:initials="CAP">
    <w:p w:rsidR="00893C47" w:rsidRDefault="00893C47">
      <w:pPr>
        <w:pStyle w:val="Textodecomentrio"/>
      </w:pPr>
      <w:r>
        <w:rPr>
          <w:rStyle w:val="Refdecomentrio"/>
        </w:rPr>
        <w:annotationRef/>
      </w:r>
      <w:proofErr w:type="gramStart"/>
      <w:r>
        <w:t>não</w:t>
      </w:r>
      <w:proofErr w:type="gramEnd"/>
      <w:r>
        <w:t xml:space="preserve"> será </w:t>
      </w:r>
      <w:proofErr w:type="spellStart"/>
      <w:r>
        <w:t>anecessário</w:t>
      </w:r>
      <w:proofErr w:type="spellEnd"/>
      <w:r>
        <w:t xml:space="preserve"> aquisição de equipamentos????</w:t>
      </w:r>
    </w:p>
    <w:p w:rsidR="00893C47" w:rsidRDefault="00893C47">
      <w:pPr>
        <w:pStyle w:val="Textodecomentrio"/>
      </w:pPr>
    </w:p>
    <w:p w:rsidR="00893C47" w:rsidRDefault="00893C47">
      <w:pPr>
        <w:pStyle w:val="Textodecomentrio"/>
      </w:pPr>
      <w:proofErr w:type="gramStart"/>
      <w:r>
        <w:t>treinamento</w:t>
      </w:r>
      <w:proofErr w:type="gramEnd"/>
      <w:r>
        <w:t xml:space="preserve"> de usuários após implantação??????</w:t>
      </w:r>
    </w:p>
  </w:comment>
  <w:comment w:id="28" w:author="Claudia Abreu Paes" w:date="2016-03-13T10:39:00Z" w:initials="CAP">
    <w:p w:rsidR="009E7B39" w:rsidRDefault="00455BB9">
      <w:proofErr w:type="spellStart"/>
      <w:proofErr w:type="gramStart"/>
      <w:r>
        <w:rPr>
          <w:rFonts w:ascii="Liberation Serif" w:eastAsia="Segoe UI" w:hAnsi="Liberation Serif" w:cs="Tahoma"/>
          <w:lang w:val="en-US" w:eastAsia="en-US" w:bidi="en-US"/>
        </w:rPr>
        <w:t>aqui</w:t>
      </w:r>
      <w:proofErr w:type="spellEnd"/>
      <w:proofErr w:type="gram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dve</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descrever</w:t>
      </w:r>
      <w:proofErr w:type="spellEnd"/>
      <w:r>
        <w:rPr>
          <w:rFonts w:ascii="Liberation Serif" w:eastAsia="Segoe UI" w:hAnsi="Liberation Serif" w:cs="Tahoma"/>
          <w:lang w:val="en-US" w:eastAsia="en-US" w:bidi="en-US"/>
        </w:rPr>
        <w:t xml:space="preserve"> o </w:t>
      </w:r>
      <w:proofErr w:type="spellStart"/>
      <w:r>
        <w:rPr>
          <w:rFonts w:ascii="Liberation Serif" w:eastAsia="Segoe UI" w:hAnsi="Liberation Serif" w:cs="Tahoma"/>
          <w:lang w:val="en-US" w:eastAsia="en-US" w:bidi="en-US"/>
        </w:rPr>
        <w:t>passo</w:t>
      </w:r>
      <w:proofErr w:type="spellEnd"/>
      <w:r>
        <w:rPr>
          <w:rFonts w:ascii="Liberation Serif" w:eastAsia="Segoe UI" w:hAnsi="Liberation Serif" w:cs="Tahoma"/>
          <w:lang w:val="en-US" w:eastAsia="en-US" w:bidi="en-US"/>
        </w:rPr>
        <w:t xml:space="preserve"> a </w:t>
      </w:r>
      <w:proofErr w:type="spellStart"/>
      <w:r>
        <w:rPr>
          <w:rFonts w:ascii="Liberation Serif" w:eastAsia="Segoe UI" w:hAnsi="Liberation Serif" w:cs="Tahoma"/>
          <w:lang w:val="en-US" w:eastAsia="en-US" w:bidi="en-US"/>
        </w:rPr>
        <w:t>passo</w:t>
      </w:r>
      <w:proofErr w:type="spellEnd"/>
      <w:r>
        <w:rPr>
          <w:rFonts w:ascii="Liberation Serif" w:eastAsia="Segoe UI" w:hAnsi="Liberation Serif" w:cs="Tahoma"/>
          <w:lang w:val="en-US" w:eastAsia="en-US" w:bidi="en-US"/>
        </w:rPr>
        <w:t xml:space="preserve"> de </w:t>
      </w:r>
      <w:proofErr w:type="spellStart"/>
      <w:r>
        <w:rPr>
          <w:rFonts w:ascii="Liberation Serif" w:eastAsia="Segoe UI" w:hAnsi="Liberation Serif" w:cs="Tahoma"/>
          <w:lang w:val="en-US" w:eastAsia="en-US" w:bidi="en-US"/>
        </w:rPr>
        <w:t>como</w:t>
      </w:r>
      <w:proofErr w:type="spellEnd"/>
      <w:r>
        <w:rPr>
          <w:rFonts w:ascii="Liberation Serif" w:eastAsia="Segoe UI" w:hAnsi="Liberation Serif" w:cs="Tahoma"/>
          <w:lang w:val="en-US" w:eastAsia="en-US" w:bidi="en-US"/>
        </w:rPr>
        <w:t xml:space="preserve"> o </w:t>
      </w:r>
      <w:proofErr w:type="spellStart"/>
      <w:r>
        <w:rPr>
          <w:rFonts w:ascii="Liberation Serif" w:eastAsia="Segoe UI" w:hAnsi="Liberation Serif" w:cs="Tahoma"/>
          <w:lang w:val="en-US" w:eastAsia="en-US" w:bidi="en-US"/>
        </w:rPr>
        <w:t>sistema</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funciona</w:t>
      </w:r>
      <w:proofErr w:type="spellEnd"/>
      <w:r>
        <w:rPr>
          <w:rFonts w:ascii="Liberation Serif" w:eastAsia="Segoe UI" w:hAnsi="Liberation Serif" w:cs="Tahoma"/>
          <w:lang w:val="en-US" w:eastAsia="en-US" w:bidi="en-US"/>
        </w:rPr>
        <w:t xml:space="preserve"> HOJE</w:t>
      </w:r>
    </w:p>
    <w:p w:rsidR="009E7B39" w:rsidRDefault="009E7B39"/>
    <w:p w:rsidR="009E7B39" w:rsidRDefault="009E7B39"/>
    <w:p w:rsidR="009E7B39" w:rsidRDefault="009E7B39"/>
    <w:p w:rsidR="009E7B39" w:rsidRDefault="009E7B39"/>
    <w:p w:rsidR="009E7B39" w:rsidRDefault="009E7B39"/>
  </w:comment>
  <w:comment w:id="37" w:author="Claudia Abreu Paes" w:date="2016-03-13T10:39:00Z" w:initials="CAP">
    <w:p w:rsidR="009E7B39" w:rsidRDefault="00455BB9">
      <w:proofErr w:type="spellStart"/>
      <w:proofErr w:type="gramStart"/>
      <w:r>
        <w:rPr>
          <w:rFonts w:ascii="Liberation Serif" w:eastAsia="Segoe UI" w:hAnsi="Liberation Serif" w:cs="Tahoma"/>
          <w:lang w:val="en-US" w:eastAsia="en-US" w:bidi="en-US"/>
        </w:rPr>
        <w:t>aqui</w:t>
      </w:r>
      <w:proofErr w:type="spellEnd"/>
      <w:proofErr w:type="gram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dve</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descrever</w:t>
      </w:r>
      <w:proofErr w:type="spellEnd"/>
      <w:r>
        <w:rPr>
          <w:rFonts w:ascii="Liberation Serif" w:eastAsia="Segoe UI" w:hAnsi="Liberation Serif" w:cs="Tahoma"/>
          <w:lang w:val="en-US" w:eastAsia="en-US" w:bidi="en-US"/>
        </w:rPr>
        <w:t xml:space="preserve"> o </w:t>
      </w:r>
      <w:proofErr w:type="spellStart"/>
      <w:r>
        <w:rPr>
          <w:rFonts w:ascii="Liberation Serif" w:eastAsia="Segoe UI" w:hAnsi="Liberation Serif" w:cs="Tahoma"/>
          <w:lang w:val="en-US" w:eastAsia="en-US" w:bidi="en-US"/>
        </w:rPr>
        <w:t>passo</w:t>
      </w:r>
      <w:proofErr w:type="spellEnd"/>
      <w:r>
        <w:rPr>
          <w:rFonts w:ascii="Liberation Serif" w:eastAsia="Segoe UI" w:hAnsi="Liberation Serif" w:cs="Tahoma"/>
          <w:lang w:val="en-US" w:eastAsia="en-US" w:bidi="en-US"/>
        </w:rPr>
        <w:t xml:space="preserve"> a </w:t>
      </w:r>
      <w:proofErr w:type="spellStart"/>
      <w:r>
        <w:rPr>
          <w:rFonts w:ascii="Liberation Serif" w:eastAsia="Segoe UI" w:hAnsi="Liberation Serif" w:cs="Tahoma"/>
          <w:lang w:val="en-US" w:eastAsia="en-US" w:bidi="en-US"/>
        </w:rPr>
        <w:t>passo</w:t>
      </w:r>
      <w:proofErr w:type="spellEnd"/>
      <w:r>
        <w:rPr>
          <w:rFonts w:ascii="Liberation Serif" w:eastAsia="Segoe UI" w:hAnsi="Liberation Serif" w:cs="Tahoma"/>
          <w:lang w:val="en-US" w:eastAsia="en-US" w:bidi="en-US"/>
        </w:rPr>
        <w:t xml:space="preserve"> de </w:t>
      </w:r>
      <w:proofErr w:type="spellStart"/>
      <w:r>
        <w:rPr>
          <w:rFonts w:ascii="Liberation Serif" w:eastAsia="Segoe UI" w:hAnsi="Liberation Serif" w:cs="Tahoma"/>
          <w:lang w:val="en-US" w:eastAsia="en-US" w:bidi="en-US"/>
        </w:rPr>
        <w:t>como</w:t>
      </w:r>
      <w:proofErr w:type="spellEnd"/>
      <w:r>
        <w:rPr>
          <w:rFonts w:ascii="Liberation Serif" w:eastAsia="Segoe UI" w:hAnsi="Liberation Serif" w:cs="Tahoma"/>
          <w:lang w:val="en-US" w:eastAsia="en-US" w:bidi="en-US"/>
        </w:rPr>
        <w:t xml:space="preserve"> o </w:t>
      </w:r>
      <w:proofErr w:type="spellStart"/>
      <w:r>
        <w:rPr>
          <w:rFonts w:ascii="Liberation Serif" w:eastAsia="Segoe UI" w:hAnsi="Liberation Serif" w:cs="Tahoma"/>
          <w:lang w:val="en-US" w:eastAsia="en-US" w:bidi="en-US"/>
        </w:rPr>
        <w:t>sistema</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irá</w:t>
      </w:r>
      <w:proofErr w:type="spellEnd"/>
      <w:r>
        <w:rPr>
          <w:rFonts w:ascii="Liberation Serif" w:eastAsia="Segoe UI" w:hAnsi="Liberation Serif" w:cs="Tahoma"/>
          <w:lang w:val="en-US" w:eastAsia="en-US" w:bidi="en-US"/>
        </w:rPr>
        <w:t xml:space="preserve"> </w:t>
      </w:r>
      <w:proofErr w:type="spellStart"/>
      <w:r>
        <w:rPr>
          <w:rFonts w:ascii="Liberation Serif" w:eastAsia="Segoe UI" w:hAnsi="Liberation Serif" w:cs="Tahoma"/>
          <w:lang w:val="en-US" w:eastAsia="en-US" w:bidi="en-US"/>
        </w:rPr>
        <w:t>funciona</w:t>
      </w:r>
      <w:proofErr w:type="spellEnd"/>
      <w:r>
        <w:rPr>
          <w:rFonts w:ascii="Liberation Serif" w:eastAsia="Segoe UI" w:hAnsi="Liberation Serif" w:cs="Tahoma"/>
          <w:lang w:val="en-US" w:eastAsia="en-US" w:bidi="en-US"/>
        </w:rPr>
        <w:t xml:space="preserve"> </w:t>
      </w:r>
    </w:p>
    <w:p w:rsidR="009E7B39" w:rsidRDefault="009E7B39"/>
    <w:p w:rsidR="009E7B39" w:rsidRDefault="009E7B39"/>
    <w:p w:rsidR="009E7B39" w:rsidRDefault="009E7B39"/>
    <w:p w:rsidR="009E7B39" w:rsidRDefault="009E7B39"/>
    <w:p w:rsidR="009E7B39" w:rsidRDefault="009E7B39"/>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BB9" w:rsidRDefault="00455BB9">
      <w:r>
        <w:separator/>
      </w:r>
    </w:p>
  </w:endnote>
  <w:endnote w:type="continuationSeparator" w:id="0">
    <w:p w:rsidR="00455BB9" w:rsidRDefault="0045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39" w:rsidRDefault="00455BB9">
    <w:pPr>
      <w:pStyle w:val="Rodap"/>
      <w:ind w:right="360"/>
    </w:pPr>
    <w:r>
      <w:rPr>
        <w:rStyle w:val="Nmerodepgina"/>
      </w:rPr>
      <w:tab/>
    </w:r>
    <w:r>
      <w:rPr>
        <w:rStyle w:val="Nmerodepgina"/>
      </w:rPr>
      <w:tab/>
    </w:r>
    <w:r>
      <w:rPr>
        <w:rStyle w:val="Nmerodepgina"/>
      </w:rPr>
      <w:fldChar w:fldCharType="begin"/>
    </w:r>
    <w:r>
      <w:instrText>PAGE</w:instrText>
    </w:r>
    <w:r>
      <w:fldChar w:fldCharType="separate"/>
    </w:r>
    <w:r w:rsidR="00893C47">
      <w:rPr>
        <w:noProof/>
      </w:rPr>
      <w:t>16</w:t>
    </w:r>
    <w:r>
      <w:fldChar w:fldCharType="end"/>
    </w:r>
    <w:r>
      <w:rPr>
        <w:rStyle w:val="Nmerodepgina"/>
      </w:rPr>
      <w:tab/>
    </w:r>
    <w:r>
      <w:rPr>
        <w:rStyle w:val="Nmerodepgina"/>
      </w:rPr>
      <w:tab/>
    </w:r>
    <w:r>
      <w:rPr>
        <w:rStyle w:val="Nmerodepgina"/>
      </w:rPr>
      <w:tab/>
    </w:r>
    <w:r>
      <w:rPr>
        <w:rStyle w:val="Nmerodepgina"/>
      </w:rPr>
      <w:tab/>
    </w:r>
    <w:r>
      <w:rPr>
        <w:rStyle w:val="Nmerodepgin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39" w:rsidRDefault="00455BB9">
    <w:pPr>
      <w:pStyle w:val="Rodap"/>
    </w:pPr>
    <w:r>
      <w:rPr>
        <w:rStyle w:val="Nmerodepgina"/>
      </w:rPr>
      <w:tab/>
    </w:r>
    <w:r>
      <w:rPr>
        <w:rStyle w:val="Nmerodepgina"/>
      </w:rPr>
      <w:tab/>
    </w:r>
    <w:r>
      <w:rPr>
        <w:rStyle w:val="Nmerodepgina"/>
      </w:rPr>
      <w:fldChar w:fldCharType="begin"/>
    </w:r>
    <w:r>
      <w:instrText>PAGE</w:instrText>
    </w:r>
    <w:r>
      <w:fldChar w:fldCharType="separate"/>
    </w:r>
    <w:r w:rsidR="00893C47">
      <w:rPr>
        <w:noProof/>
      </w:rPr>
      <w:t>7</w:t>
    </w:r>
    <w:r>
      <w:fldChar w:fldCharType="end"/>
    </w:r>
    <w:r>
      <w:rPr>
        <w:rStyle w:val="Nmerodepgina"/>
      </w:rPr>
      <w:tab/>
    </w:r>
    <w:r>
      <w:rPr>
        <w:rStyle w:val="Nmerodepgin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BB9" w:rsidRDefault="00455BB9">
      <w:r>
        <w:separator/>
      </w:r>
    </w:p>
  </w:footnote>
  <w:footnote w:type="continuationSeparator" w:id="0">
    <w:p w:rsidR="00455BB9" w:rsidRDefault="00455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39" w:rsidRDefault="00455BB9">
    <w:pPr>
      <w:pStyle w:val="Cabealho"/>
      <w:pBdr>
        <w:bottom w:val="single" w:sz="12" w:space="1" w:color="00000A"/>
      </w:pBdr>
      <w:tabs>
        <w:tab w:val="left" w:pos="2920"/>
      </w:tabs>
    </w:pPr>
    <w:r>
      <w:tab/>
    </w:r>
  </w:p>
  <w:p w:rsidR="009E7B39" w:rsidRDefault="00455BB9">
    <w:pPr>
      <w:pStyle w:val="Cabealho"/>
      <w:pBdr>
        <w:bottom w:val="single" w:sz="12" w:space="1" w:color="00000A"/>
      </w:pBdr>
      <w:rPr>
        <w:rFonts w:ascii="Arial" w:hAnsi="Arial" w:cs="Arial"/>
        <w:b/>
        <w:i/>
      </w:rPr>
    </w:pPr>
    <w:r>
      <w:tab/>
    </w:r>
    <w:r>
      <w:tab/>
    </w:r>
  </w:p>
  <w:p w:rsidR="009E7B39" w:rsidRDefault="009E7B39">
    <w:pPr>
      <w:pStyle w:val="Cabealho"/>
      <w:pBdr>
        <w:bottom w:val="single" w:sz="12" w:space="1" w:color="00000A"/>
      </w:pBdr>
      <w:rPr>
        <w:rFonts w:ascii="Arial" w:hAnsi="Arial" w:cs="Arial"/>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B39" w:rsidRDefault="009E7B39">
    <w:pPr>
      <w:pStyle w:val="Cabealho"/>
      <w:pBdr>
        <w:bottom w:val="single" w:sz="12" w:space="1" w:color="00000A"/>
      </w:pBdr>
      <w:tabs>
        <w:tab w:val="left" w:pos="2920"/>
      </w:tabs>
    </w:pPr>
  </w:p>
  <w:p w:rsidR="009E7B39" w:rsidRDefault="00455BB9">
    <w:pPr>
      <w:pStyle w:val="Cabealho"/>
      <w:pBdr>
        <w:bottom w:val="single" w:sz="12" w:space="1" w:color="00000A"/>
      </w:pBdr>
    </w:pPr>
    <w:r>
      <w:tab/>
    </w:r>
    <w:r>
      <w:tab/>
      <w:t xml:space="preserve">                               </w:t>
    </w:r>
    <w:r>
      <w:fldChar w:fldCharType="begin"/>
    </w:r>
    <w:r>
      <w:instrText>PAGE</w:instrText>
    </w:r>
    <w:r>
      <w:fldChar w:fldCharType="separate"/>
    </w:r>
    <w:r w:rsidR="00893C47">
      <w:rPr>
        <w:noProof/>
      </w:rPr>
      <w:t>7</w:t>
    </w:r>
    <w:r>
      <w:fldChar w:fldCharType="end"/>
    </w:r>
  </w:p>
  <w:p w:rsidR="009E7B39" w:rsidRDefault="009E7B39">
    <w:pPr>
      <w:pStyle w:val="Cabealho"/>
      <w:pBdr>
        <w:bottom w:val="single" w:sz="12" w:space="1" w:color="00000A"/>
      </w:pBdr>
      <w:rPr>
        <w:rFonts w:ascii="Arial" w:hAnsi="Arial" w:cs="Arial"/>
        <w:b/>
        <w:i/>
      </w:rPr>
    </w:pPr>
  </w:p>
  <w:p w:rsidR="009E7B39" w:rsidRDefault="009E7B3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96F30"/>
    <w:multiLevelType w:val="multilevel"/>
    <w:tmpl w:val="C53AD200"/>
    <w:lvl w:ilvl="0">
      <w:start w:val="1"/>
      <w:numFmt w:val="decimal"/>
      <w:pStyle w:val="Ttulo1"/>
      <w:lvlText w:val="%1"/>
      <w:lvlJc w:val="left"/>
      <w:pPr>
        <w:ind w:left="1140" w:hanging="432"/>
      </w:pPr>
    </w:lvl>
    <w:lvl w:ilvl="1">
      <w:start w:val="1"/>
      <w:numFmt w:val="decimal"/>
      <w:pStyle w:val="Ttulo2"/>
      <w:lvlText w:val="%1.%2"/>
      <w:lvlJc w:val="left"/>
      <w:pPr>
        <w:ind w:left="1284" w:hanging="576"/>
      </w:pPr>
    </w:lvl>
    <w:lvl w:ilvl="2">
      <w:start w:val="1"/>
      <w:numFmt w:val="decimal"/>
      <w:pStyle w:val="Ttulo3"/>
      <w:lvlText w:val="%1.%2.%3"/>
      <w:lvlJc w:val="left"/>
      <w:pPr>
        <w:ind w:left="160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
    <w:nsid w:val="603A4F73"/>
    <w:multiLevelType w:val="multilevel"/>
    <w:tmpl w:val="56C67C30"/>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2">
    <w:nsid w:val="657469E6"/>
    <w:multiLevelType w:val="multilevel"/>
    <w:tmpl w:val="E1F6525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39"/>
    <w:rsid w:val="00455BB9"/>
    <w:rsid w:val="00893C47"/>
    <w:rsid w:val="009E7B3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336"/>
    <w:rPr>
      <w:color w:val="00000A"/>
      <w:sz w:val="24"/>
      <w:szCs w:val="24"/>
    </w:rPr>
  </w:style>
  <w:style w:type="paragraph" w:styleId="Ttulo1">
    <w:name w:val="heading 1"/>
    <w:basedOn w:val="Normal"/>
    <w:next w:val="Normal"/>
    <w:qFormat/>
    <w:rsid w:val="001F4957"/>
    <w:pPr>
      <w:keepNext/>
      <w:numPr>
        <w:numId w:val="1"/>
      </w:numPr>
      <w:spacing w:line="480" w:lineRule="auto"/>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pPr>
  </w:style>
  <w:style w:type="paragraph" w:styleId="Ttulo8">
    <w:name w:val="heading 8"/>
    <w:basedOn w:val="Normal"/>
    <w:next w:val="Normal"/>
    <w:qFormat/>
    <w:rsid w:val="001F4957"/>
    <w:pPr>
      <w:numPr>
        <w:ilvl w:val="7"/>
        <w:numId w:val="1"/>
      </w:numPr>
      <w:spacing w:before="240" w:after="60"/>
      <w:outlineLvl w:val="7"/>
    </w:pPr>
    <w:rPr>
      <w:i/>
      <w:iCs/>
    </w:rPr>
  </w:style>
  <w:style w:type="paragraph" w:styleId="Ttulo9">
    <w:name w:val="heading 9"/>
    <w:basedOn w:val="Normal"/>
    <w:next w:val="Normal"/>
    <w:qFormat/>
    <w:rsid w:val="001F4957"/>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rsid w:val="001F4957"/>
  </w:style>
  <w:style w:type="character" w:styleId="Nmerodelinha">
    <w:name w:val="line number"/>
    <w:basedOn w:val="Fontepargpadro"/>
    <w:qFormat/>
    <w:rsid w:val="001F4957"/>
  </w:style>
  <w:style w:type="character" w:customStyle="1" w:styleId="TextodebaloChar">
    <w:name w:val="Texto de balão Char"/>
    <w:link w:val="Textodebalo"/>
    <w:uiPriority w:val="99"/>
    <w:semiHidden/>
    <w:qFormat/>
    <w:rsid w:val="003D27F0"/>
    <w:rPr>
      <w:rFonts w:ascii="Tahoma" w:hAnsi="Tahoma" w:cs="Tahoma"/>
      <w:sz w:val="16"/>
      <w:szCs w:val="16"/>
    </w:rPr>
  </w:style>
  <w:style w:type="character" w:customStyle="1" w:styleId="LinkdaInternet">
    <w:name w:val="Link da Internet"/>
    <w:uiPriority w:val="99"/>
    <w:unhideWhenUsed/>
    <w:rsid w:val="003550E5"/>
    <w:rPr>
      <w:color w:val="0000FF"/>
      <w:u w:val="single"/>
    </w:rPr>
  </w:style>
  <w:style w:type="character" w:customStyle="1" w:styleId="apple-converted-space">
    <w:name w:val="apple-converted-space"/>
    <w:qFormat/>
    <w:rsid w:val="005D120F"/>
  </w:style>
  <w:style w:type="character" w:styleId="Forte">
    <w:name w:val="Strong"/>
    <w:qFormat/>
    <w:rsid w:val="00E43714"/>
    <w:rPr>
      <w:b/>
      <w:bCs/>
    </w:rPr>
  </w:style>
  <w:style w:type="character" w:styleId="nfase">
    <w:name w:val="Emphasis"/>
    <w:basedOn w:val="Fontepargpadro"/>
    <w:uiPriority w:val="20"/>
    <w:qFormat/>
    <w:rsid w:val="007C5124"/>
    <w:rPr>
      <w:i/>
      <w:iCs/>
    </w:rPr>
  </w:style>
  <w:style w:type="character" w:styleId="Refdecomentrio">
    <w:name w:val="annotation reference"/>
    <w:qFormat/>
    <w:rsid w:val="0040738E"/>
    <w:rPr>
      <w:sz w:val="16"/>
      <w:szCs w:val="16"/>
    </w:rPr>
  </w:style>
  <w:style w:type="character" w:customStyle="1" w:styleId="TextodecomentrioChar">
    <w:name w:val="Texto de comentário Char"/>
    <w:basedOn w:val="Fontepargpadro"/>
    <w:link w:val="Textodecomentrio"/>
    <w:qFormat/>
    <w:rsid w:val="0040738E"/>
  </w:style>
  <w:style w:type="character" w:customStyle="1" w:styleId="AssuntodocomentrioChar">
    <w:name w:val="Assunto do comentário Char"/>
    <w:basedOn w:val="TextodecomentrioChar"/>
    <w:link w:val="Assuntodocomentrio"/>
    <w:uiPriority w:val="99"/>
    <w:semiHidden/>
    <w:qFormat/>
    <w:rsid w:val="00491721"/>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Vnculodendice">
    <w:name w:val="Vínculo de índice"/>
    <w:qFormat/>
  </w:style>
  <w:style w:type="character" w:customStyle="1" w:styleId="ListLabel20">
    <w:name w:val="ListLabel 20"/>
    <w:qFormat/>
    <w:rPr>
      <w:rFonts w:ascii="Times" w:hAnsi="Times"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w:hAnsi="Times" w:cs="Symbol"/>
      <w:b/>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w:hAnsi="Times"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w:hAnsi="Times" w:cs="Symbol"/>
      <w:b/>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paragraph" w:styleId="Ttulo">
    <w:name w:val="Title"/>
    <w:basedOn w:val="Normal"/>
    <w:next w:val="Corpodetexto"/>
    <w:qFormat/>
    <w:rsid w:val="001F4957"/>
    <w:pPr>
      <w:jc w:val="center"/>
    </w:pPr>
    <w:rPr>
      <w:b/>
      <w:sz w:val="28"/>
      <w:szCs w:val="20"/>
      <w:u w:val="single"/>
    </w:rPr>
  </w:style>
  <w:style w:type="paragraph" w:styleId="Corpodetexto">
    <w:name w:val="Body Text"/>
    <w:basedOn w:val="Normal"/>
    <w:rsid w:val="001F4957"/>
    <w:pPr>
      <w:jc w:val="both"/>
    </w:pPr>
    <w:rPr>
      <w:rFonts w:ascii="Arial" w:hAnsi="Arial" w:cs="Arial"/>
    </w:rPr>
  </w:style>
  <w:style w:type="paragraph" w:styleId="Lista">
    <w:name w:val="List"/>
    <w:basedOn w:val="Corpodetexto"/>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Cabealho">
    <w:name w:val="header"/>
    <w:basedOn w:val="Normal"/>
    <w:rsid w:val="001F4957"/>
    <w:pPr>
      <w:tabs>
        <w:tab w:val="center" w:pos="4419"/>
        <w:tab w:val="right" w:pos="8838"/>
      </w:tabs>
    </w:pPr>
  </w:style>
  <w:style w:type="paragraph" w:styleId="Rodap">
    <w:name w:val="footer"/>
    <w:basedOn w:val="Normal"/>
    <w:rsid w:val="001F4957"/>
    <w:pPr>
      <w:tabs>
        <w:tab w:val="center" w:pos="4419"/>
        <w:tab w:val="right" w:pos="8838"/>
      </w:tabs>
    </w:pPr>
  </w:style>
  <w:style w:type="paragraph" w:customStyle="1" w:styleId="Projetofinal">
    <w:name w:val="Projeto final"/>
    <w:basedOn w:val="Normal"/>
    <w:qFormat/>
    <w:rsid w:val="001F4957"/>
    <w:pPr>
      <w:spacing w:line="360" w:lineRule="auto"/>
      <w:jc w:val="both"/>
    </w:pPr>
    <w:rPr>
      <w:rFonts w:ascii="Arial" w:hAnsi="Arial"/>
      <w:sz w:val="22"/>
      <w:szCs w:val="20"/>
    </w:rPr>
  </w:style>
  <w:style w:type="paragraph" w:styleId="Recuodecorpodetexto">
    <w:name w:val="Body Text Indent"/>
    <w:basedOn w:val="Normal"/>
    <w:rsid w:val="001F4957"/>
    <w:pPr>
      <w:spacing w:after="120"/>
      <w:ind w:left="283"/>
    </w:pPr>
  </w:style>
  <w:style w:type="paragraph" w:styleId="Recuodecorpodetexto2">
    <w:name w:val="Body Text Indent 2"/>
    <w:basedOn w:val="Normal"/>
    <w:qFormat/>
    <w:rsid w:val="001F4957"/>
    <w:pPr>
      <w:ind w:firstLine="720"/>
      <w:jc w:val="both"/>
    </w:pPr>
    <w:rPr>
      <w:rFonts w:ascii="Arial" w:hAnsi="Arial"/>
    </w:rPr>
  </w:style>
  <w:style w:type="paragraph" w:styleId="Recuodecorpodetexto3">
    <w:name w:val="Body Text Indent 3"/>
    <w:basedOn w:val="Normal"/>
    <w:qFormat/>
    <w:rsid w:val="001F4957"/>
    <w:pPr>
      <w:ind w:firstLine="360"/>
    </w:pPr>
    <w:rPr>
      <w:rFonts w:ascii="Arial" w:hAnsi="Arial" w:cs="Arial"/>
    </w:rPr>
  </w:style>
  <w:style w:type="paragraph" w:styleId="CabealhodoSumrio">
    <w:name w:val="TOC Heading"/>
    <w:basedOn w:val="Ttulo1"/>
    <w:next w:val="Normal"/>
    <w:uiPriority w:val="39"/>
    <w:unhideWhenUsed/>
    <w:qFormat/>
    <w:rsid w:val="003D27F0"/>
    <w:pPr>
      <w:keepLines/>
      <w:numPr>
        <w:numId w:val="0"/>
      </w:numPr>
      <w:spacing w:before="480" w:line="276" w:lineRule="auto"/>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after="100" w:line="276" w:lineRule="auto"/>
      <w:ind w:left="22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after="100" w:line="276" w:lineRule="auto"/>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after="100" w:line="276" w:lineRule="auto"/>
      <w:ind w:left="440"/>
    </w:pPr>
    <w:rPr>
      <w:rFonts w:ascii="Calibri" w:hAnsi="Calibri"/>
      <w:sz w:val="22"/>
      <w:szCs w:val="22"/>
      <w:lang w:eastAsia="en-US"/>
    </w:rPr>
  </w:style>
  <w:style w:type="paragraph" w:styleId="Textodebalo">
    <w:name w:val="Balloon Text"/>
    <w:basedOn w:val="Normal"/>
    <w:link w:val="TextodebaloChar"/>
    <w:uiPriority w:val="99"/>
    <w:semiHidden/>
    <w:unhideWhenUsed/>
    <w:qFormat/>
    <w:rsid w:val="003D27F0"/>
    <w:rPr>
      <w:rFonts w:ascii="Tahoma" w:hAnsi="Tahoma"/>
      <w:sz w:val="16"/>
      <w:szCs w:val="16"/>
    </w:rPr>
  </w:style>
  <w:style w:type="paragraph" w:styleId="PargrafodaLista">
    <w:name w:val="List Paragraph"/>
    <w:basedOn w:val="Normal"/>
    <w:uiPriority w:val="34"/>
    <w:qFormat/>
    <w:rsid w:val="00004D9E"/>
    <w:pPr>
      <w:ind w:left="708"/>
    </w:pPr>
  </w:style>
  <w:style w:type="paragraph" w:styleId="ndicedeilustraes">
    <w:name w:val="table of figures"/>
    <w:basedOn w:val="Normal"/>
    <w:next w:val="Normal"/>
    <w:uiPriority w:val="99"/>
    <w:qFormat/>
    <w:rsid w:val="00E43714"/>
    <w:pPr>
      <w:ind w:left="480" w:hanging="480"/>
    </w:pPr>
  </w:style>
  <w:style w:type="paragraph" w:customStyle="1" w:styleId="Default">
    <w:name w:val="Default"/>
    <w:qFormat/>
    <w:rsid w:val="0040738E"/>
    <w:rPr>
      <w:rFonts w:ascii="Calibri" w:hAnsi="Calibri" w:cs="Calibri"/>
      <w:color w:val="000000"/>
      <w:sz w:val="24"/>
      <w:szCs w:val="24"/>
    </w:rPr>
  </w:style>
  <w:style w:type="paragraph" w:styleId="Textodecomentrio">
    <w:name w:val="annotation text"/>
    <w:basedOn w:val="Normal"/>
    <w:link w:val="TextodecomentrioChar"/>
    <w:qFormat/>
    <w:rsid w:val="0040738E"/>
    <w:rPr>
      <w:sz w:val="20"/>
      <w:szCs w:val="20"/>
    </w:rPr>
  </w:style>
  <w:style w:type="paragraph" w:styleId="Assuntodocomentrio">
    <w:name w:val="annotation subject"/>
    <w:basedOn w:val="Textodecomentrio"/>
    <w:link w:val="AssuntodocomentrioChar"/>
    <w:uiPriority w:val="99"/>
    <w:semiHidden/>
    <w:unhideWhenUsed/>
    <w:qFormat/>
    <w:rsid w:val="00491721"/>
    <w:rPr>
      <w:b/>
      <w:bCs/>
    </w:rPr>
  </w:style>
  <w:style w:type="paragraph" w:customStyle="1" w:styleId="Contedodoquadro">
    <w:name w:val="Conteúdo do quadro"/>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336"/>
    <w:rPr>
      <w:color w:val="00000A"/>
      <w:sz w:val="24"/>
      <w:szCs w:val="24"/>
    </w:rPr>
  </w:style>
  <w:style w:type="paragraph" w:styleId="Ttulo1">
    <w:name w:val="heading 1"/>
    <w:basedOn w:val="Normal"/>
    <w:next w:val="Normal"/>
    <w:qFormat/>
    <w:rsid w:val="001F4957"/>
    <w:pPr>
      <w:keepNext/>
      <w:numPr>
        <w:numId w:val="1"/>
      </w:numPr>
      <w:spacing w:line="480" w:lineRule="auto"/>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pPr>
  </w:style>
  <w:style w:type="paragraph" w:styleId="Ttulo8">
    <w:name w:val="heading 8"/>
    <w:basedOn w:val="Normal"/>
    <w:next w:val="Normal"/>
    <w:qFormat/>
    <w:rsid w:val="001F4957"/>
    <w:pPr>
      <w:numPr>
        <w:ilvl w:val="7"/>
        <w:numId w:val="1"/>
      </w:numPr>
      <w:spacing w:before="240" w:after="60"/>
      <w:outlineLvl w:val="7"/>
    </w:pPr>
    <w:rPr>
      <w:i/>
      <w:iCs/>
    </w:rPr>
  </w:style>
  <w:style w:type="paragraph" w:styleId="Ttulo9">
    <w:name w:val="heading 9"/>
    <w:basedOn w:val="Normal"/>
    <w:next w:val="Normal"/>
    <w:qFormat/>
    <w:rsid w:val="001F4957"/>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rsid w:val="001F4957"/>
  </w:style>
  <w:style w:type="character" w:styleId="Nmerodelinha">
    <w:name w:val="line number"/>
    <w:basedOn w:val="Fontepargpadro"/>
    <w:qFormat/>
    <w:rsid w:val="001F4957"/>
  </w:style>
  <w:style w:type="character" w:customStyle="1" w:styleId="TextodebaloChar">
    <w:name w:val="Texto de balão Char"/>
    <w:link w:val="Textodebalo"/>
    <w:uiPriority w:val="99"/>
    <w:semiHidden/>
    <w:qFormat/>
    <w:rsid w:val="003D27F0"/>
    <w:rPr>
      <w:rFonts w:ascii="Tahoma" w:hAnsi="Tahoma" w:cs="Tahoma"/>
      <w:sz w:val="16"/>
      <w:szCs w:val="16"/>
    </w:rPr>
  </w:style>
  <w:style w:type="character" w:customStyle="1" w:styleId="LinkdaInternet">
    <w:name w:val="Link da Internet"/>
    <w:uiPriority w:val="99"/>
    <w:unhideWhenUsed/>
    <w:rsid w:val="003550E5"/>
    <w:rPr>
      <w:color w:val="0000FF"/>
      <w:u w:val="single"/>
    </w:rPr>
  </w:style>
  <w:style w:type="character" w:customStyle="1" w:styleId="apple-converted-space">
    <w:name w:val="apple-converted-space"/>
    <w:qFormat/>
    <w:rsid w:val="005D120F"/>
  </w:style>
  <w:style w:type="character" w:styleId="Forte">
    <w:name w:val="Strong"/>
    <w:qFormat/>
    <w:rsid w:val="00E43714"/>
    <w:rPr>
      <w:b/>
      <w:bCs/>
    </w:rPr>
  </w:style>
  <w:style w:type="character" w:styleId="nfase">
    <w:name w:val="Emphasis"/>
    <w:basedOn w:val="Fontepargpadro"/>
    <w:uiPriority w:val="20"/>
    <w:qFormat/>
    <w:rsid w:val="007C5124"/>
    <w:rPr>
      <w:i/>
      <w:iCs/>
    </w:rPr>
  </w:style>
  <w:style w:type="character" w:styleId="Refdecomentrio">
    <w:name w:val="annotation reference"/>
    <w:qFormat/>
    <w:rsid w:val="0040738E"/>
    <w:rPr>
      <w:sz w:val="16"/>
      <w:szCs w:val="16"/>
    </w:rPr>
  </w:style>
  <w:style w:type="character" w:customStyle="1" w:styleId="TextodecomentrioChar">
    <w:name w:val="Texto de comentário Char"/>
    <w:basedOn w:val="Fontepargpadro"/>
    <w:link w:val="Textodecomentrio"/>
    <w:qFormat/>
    <w:rsid w:val="0040738E"/>
  </w:style>
  <w:style w:type="character" w:customStyle="1" w:styleId="AssuntodocomentrioChar">
    <w:name w:val="Assunto do comentário Char"/>
    <w:basedOn w:val="TextodecomentrioChar"/>
    <w:link w:val="Assuntodocomentrio"/>
    <w:uiPriority w:val="99"/>
    <w:semiHidden/>
    <w:qFormat/>
    <w:rsid w:val="00491721"/>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Vnculodendice">
    <w:name w:val="Vínculo de índice"/>
    <w:qFormat/>
  </w:style>
  <w:style w:type="character" w:customStyle="1" w:styleId="ListLabel20">
    <w:name w:val="ListLabel 20"/>
    <w:qFormat/>
    <w:rPr>
      <w:rFonts w:ascii="Times" w:hAnsi="Times"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w:hAnsi="Times" w:cs="Symbol"/>
      <w:b/>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w:hAnsi="Times"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w:hAnsi="Times" w:cs="Symbol"/>
      <w:b/>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paragraph" w:styleId="Ttulo">
    <w:name w:val="Title"/>
    <w:basedOn w:val="Normal"/>
    <w:next w:val="Corpodetexto"/>
    <w:qFormat/>
    <w:rsid w:val="001F4957"/>
    <w:pPr>
      <w:jc w:val="center"/>
    </w:pPr>
    <w:rPr>
      <w:b/>
      <w:sz w:val="28"/>
      <w:szCs w:val="20"/>
      <w:u w:val="single"/>
    </w:rPr>
  </w:style>
  <w:style w:type="paragraph" w:styleId="Corpodetexto">
    <w:name w:val="Body Text"/>
    <w:basedOn w:val="Normal"/>
    <w:rsid w:val="001F4957"/>
    <w:pPr>
      <w:jc w:val="both"/>
    </w:pPr>
    <w:rPr>
      <w:rFonts w:ascii="Arial" w:hAnsi="Arial" w:cs="Arial"/>
    </w:rPr>
  </w:style>
  <w:style w:type="paragraph" w:styleId="Lista">
    <w:name w:val="List"/>
    <w:basedOn w:val="Corpodetexto"/>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Cabealho">
    <w:name w:val="header"/>
    <w:basedOn w:val="Normal"/>
    <w:rsid w:val="001F4957"/>
    <w:pPr>
      <w:tabs>
        <w:tab w:val="center" w:pos="4419"/>
        <w:tab w:val="right" w:pos="8838"/>
      </w:tabs>
    </w:pPr>
  </w:style>
  <w:style w:type="paragraph" w:styleId="Rodap">
    <w:name w:val="footer"/>
    <w:basedOn w:val="Normal"/>
    <w:rsid w:val="001F4957"/>
    <w:pPr>
      <w:tabs>
        <w:tab w:val="center" w:pos="4419"/>
        <w:tab w:val="right" w:pos="8838"/>
      </w:tabs>
    </w:pPr>
  </w:style>
  <w:style w:type="paragraph" w:customStyle="1" w:styleId="Projetofinal">
    <w:name w:val="Projeto final"/>
    <w:basedOn w:val="Normal"/>
    <w:qFormat/>
    <w:rsid w:val="001F4957"/>
    <w:pPr>
      <w:spacing w:line="360" w:lineRule="auto"/>
      <w:jc w:val="both"/>
    </w:pPr>
    <w:rPr>
      <w:rFonts w:ascii="Arial" w:hAnsi="Arial"/>
      <w:sz w:val="22"/>
      <w:szCs w:val="20"/>
    </w:rPr>
  </w:style>
  <w:style w:type="paragraph" w:styleId="Recuodecorpodetexto">
    <w:name w:val="Body Text Indent"/>
    <w:basedOn w:val="Normal"/>
    <w:rsid w:val="001F4957"/>
    <w:pPr>
      <w:spacing w:after="120"/>
      <w:ind w:left="283"/>
    </w:pPr>
  </w:style>
  <w:style w:type="paragraph" w:styleId="Recuodecorpodetexto2">
    <w:name w:val="Body Text Indent 2"/>
    <w:basedOn w:val="Normal"/>
    <w:qFormat/>
    <w:rsid w:val="001F4957"/>
    <w:pPr>
      <w:ind w:firstLine="720"/>
      <w:jc w:val="both"/>
    </w:pPr>
    <w:rPr>
      <w:rFonts w:ascii="Arial" w:hAnsi="Arial"/>
    </w:rPr>
  </w:style>
  <w:style w:type="paragraph" w:styleId="Recuodecorpodetexto3">
    <w:name w:val="Body Text Indent 3"/>
    <w:basedOn w:val="Normal"/>
    <w:qFormat/>
    <w:rsid w:val="001F4957"/>
    <w:pPr>
      <w:ind w:firstLine="360"/>
    </w:pPr>
    <w:rPr>
      <w:rFonts w:ascii="Arial" w:hAnsi="Arial" w:cs="Arial"/>
    </w:rPr>
  </w:style>
  <w:style w:type="paragraph" w:styleId="CabealhodoSumrio">
    <w:name w:val="TOC Heading"/>
    <w:basedOn w:val="Ttulo1"/>
    <w:next w:val="Normal"/>
    <w:uiPriority w:val="39"/>
    <w:unhideWhenUsed/>
    <w:qFormat/>
    <w:rsid w:val="003D27F0"/>
    <w:pPr>
      <w:keepLines/>
      <w:numPr>
        <w:numId w:val="0"/>
      </w:numPr>
      <w:spacing w:before="480" w:line="276" w:lineRule="auto"/>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after="100" w:line="276" w:lineRule="auto"/>
      <w:ind w:left="22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after="100" w:line="276" w:lineRule="auto"/>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after="100" w:line="276" w:lineRule="auto"/>
      <w:ind w:left="440"/>
    </w:pPr>
    <w:rPr>
      <w:rFonts w:ascii="Calibri" w:hAnsi="Calibri"/>
      <w:sz w:val="22"/>
      <w:szCs w:val="22"/>
      <w:lang w:eastAsia="en-US"/>
    </w:rPr>
  </w:style>
  <w:style w:type="paragraph" w:styleId="Textodebalo">
    <w:name w:val="Balloon Text"/>
    <w:basedOn w:val="Normal"/>
    <w:link w:val="TextodebaloChar"/>
    <w:uiPriority w:val="99"/>
    <w:semiHidden/>
    <w:unhideWhenUsed/>
    <w:qFormat/>
    <w:rsid w:val="003D27F0"/>
    <w:rPr>
      <w:rFonts w:ascii="Tahoma" w:hAnsi="Tahoma"/>
      <w:sz w:val="16"/>
      <w:szCs w:val="16"/>
    </w:rPr>
  </w:style>
  <w:style w:type="paragraph" w:styleId="PargrafodaLista">
    <w:name w:val="List Paragraph"/>
    <w:basedOn w:val="Normal"/>
    <w:uiPriority w:val="34"/>
    <w:qFormat/>
    <w:rsid w:val="00004D9E"/>
    <w:pPr>
      <w:ind w:left="708"/>
    </w:pPr>
  </w:style>
  <w:style w:type="paragraph" w:styleId="ndicedeilustraes">
    <w:name w:val="table of figures"/>
    <w:basedOn w:val="Normal"/>
    <w:next w:val="Normal"/>
    <w:uiPriority w:val="99"/>
    <w:qFormat/>
    <w:rsid w:val="00E43714"/>
    <w:pPr>
      <w:ind w:left="480" w:hanging="480"/>
    </w:pPr>
  </w:style>
  <w:style w:type="paragraph" w:customStyle="1" w:styleId="Default">
    <w:name w:val="Default"/>
    <w:qFormat/>
    <w:rsid w:val="0040738E"/>
    <w:rPr>
      <w:rFonts w:ascii="Calibri" w:hAnsi="Calibri" w:cs="Calibri"/>
      <w:color w:val="000000"/>
      <w:sz w:val="24"/>
      <w:szCs w:val="24"/>
    </w:rPr>
  </w:style>
  <w:style w:type="paragraph" w:styleId="Textodecomentrio">
    <w:name w:val="annotation text"/>
    <w:basedOn w:val="Normal"/>
    <w:link w:val="TextodecomentrioChar"/>
    <w:qFormat/>
    <w:rsid w:val="0040738E"/>
    <w:rPr>
      <w:sz w:val="20"/>
      <w:szCs w:val="20"/>
    </w:rPr>
  </w:style>
  <w:style w:type="paragraph" w:styleId="Assuntodocomentrio">
    <w:name w:val="annotation subject"/>
    <w:basedOn w:val="Textodecomentrio"/>
    <w:link w:val="AssuntodocomentrioChar"/>
    <w:uiPriority w:val="99"/>
    <w:semiHidden/>
    <w:unhideWhenUsed/>
    <w:qFormat/>
    <w:rsid w:val="00491721"/>
    <w:rPr>
      <w:b/>
      <w:bCs/>
    </w:rPr>
  </w:style>
  <w:style w:type="paragraph" w:customStyle="1" w:styleId="Contedodoquadro">
    <w:name w:val="Conteúdo do quadr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0526-74C0-4B49-A16B-77533F0D8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5020</Words>
  <Characters>27112</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Universidade Estácio de Sá</vt:lpstr>
    </vt:vector>
  </TitlesOfParts>
  <Company>Particular</Company>
  <LinksUpToDate>false</LinksUpToDate>
  <CharactersWithSpaces>32068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Estácio de Sá</dc:title>
  <dc:creator>Fernanda</dc:creator>
  <cp:lastModifiedBy>Claudia Abreu Paes</cp:lastModifiedBy>
  <cp:revision>2</cp:revision>
  <cp:lastPrinted>2005-07-01T01:57:00Z</cp:lastPrinted>
  <dcterms:created xsi:type="dcterms:W3CDTF">2016-11-03T20:00:00Z</dcterms:created>
  <dcterms:modified xsi:type="dcterms:W3CDTF">2016-11-03T20:00:00Z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